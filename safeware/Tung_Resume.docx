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right" w:tblpY="1"/>
        <w:tblOverlap w:val="never"/>
        <w:tblW w:w="5084" w:type="pct"/>
        <w:tblCellMar>
          <w:left w:w="0" w:type="dxa"/>
          <w:right w:w="0" w:type="dxa"/>
        </w:tblCellMar>
        <w:tblLook w:val="04A0" w:firstRow="1" w:lastRow="0" w:firstColumn="1" w:lastColumn="0" w:noHBand="0" w:noVBand="1"/>
      </w:tblPr>
      <w:tblGrid>
        <w:gridCol w:w="1621"/>
        <w:gridCol w:w="718"/>
        <w:gridCol w:w="8642"/>
      </w:tblGrid>
      <w:tr w:rsidR="009F19E9" w14:paraId="7783CB28" w14:textId="77777777" w:rsidTr="000F3CDF">
        <w:tc>
          <w:tcPr>
            <w:tcW w:w="738" w:type="pct"/>
          </w:tcPr>
          <w:p w14:paraId="64F3CA73" w14:textId="77777777" w:rsidR="009F19E9" w:rsidRDefault="009F19E9" w:rsidP="000F3CDF">
            <w:pPr>
              <w:pStyle w:val="Heading1"/>
            </w:pPr>
          </w:p>
        </w:tc>
        <w:tc>
          <w:tcPr>
            <w:tcW w:w="327" w:type="pct"/>
          </w:tcPr>
          <w:p w14:paraId="77AA7B36" w14:textId="77777777" w:rsidR="009F19E9" w:rsidRPr="009F19E9" w:rsidRDefault="009F19E9" w:rsidP="000F3CDF"/>
        </w:tc>
        <w:commentRangeStart w:id="0"/>
        <w:tc>
          <w:tcPr>
            <w:tcW w:w="3935" w:type="pct"/>
          </w:tcPr>
          <w:p w14:paraId="6245B3DC" w14:textId="77777777" w:rsidR="009F19E9" w:rsidRDefault="009F19E9" w:rsidP="000F3CDF">
            <w:pPr>
              <w:pStyle w:val="Title"/>
              <w:spacing w:after="0"/>
            </w:pPr>
            <w:r>
              <w:fldChar w:fldCharType="begin"/>
            </w:r>
            <w:r>
              <w:instrText xml:space="preserve"> PLACEHOLDER </w:instrText>
            </w:r>
            <w:r>
              <w:fldChar w:fldCharType="begin"/>
            </w:r>
            <w:r>
              <w:instrText xml:space="preserve"> IF </w:instrText>
            </w:r>
            <w:r w:rsidR="005F70AF">
              <w:fldChar w:fldCharType="begin"/>
            </w:r>
            <w:r w:rsidR="005F70AF">
              <w:instrText xml:space="preserve"> USERNAME </w:instrText>
            </w:r>
            <w:r w:rsidR="005F70AF">
              <w:fldChar w:fldCharType="separate"/>
            </w:r>
            <w:r w:rsidR="00F51104">
              <w:rPr>
                <w:noProof/>
              </w:rPr>
              <w:instrText>Tung Phung</w:instrText>
            </w:r>
            <w:r w:rsidR="005F70AF">
              <w:rPr>
                <w:noProof/>
              </w:rPr>
              <w:fldChar w:fldCharType="end"/>
            </w:r>
            <w:r>
              <w:instrText xml:space="preserve">="" "[Your Name]" </w:instrText>
            </w:r>
            <w:r w:rsidR="005F70AF">
              <w:fldChar w:fldCharType="begin"/>
            </w:r>
            <w:r w:rsidR="005F70AF">
              <w:instrText xml:space="preserve"> USERNAME </w:instrText>
            </w:r>
            <w:r w:rsidR="005F70AF">
              <w:fldChar w:fldCharType="separate"/>
            </w:r>
            <w:r w:rsidR="00F51104">
              <w:rPr>
                <w:noProof/>
              </w:rPr>
              <w:instrText>Tung Phung</w:instrText>
            </w:r>
            <w:r w:rsidR="005F70AF">
              <w:rPr>
                <w:noProof/>
              </w:rPr>
              <w:fldChar w:fldCharType="end"/>
            </w:r>
            <w:r>
              <w:fldChar w:fldCharType="separate"/>
            </w:r>
            <w:r w:rsidR="00F51104">
              <w:rPr>
                <w:noProof/>
              </w:rPr>
              <w:instrText>Tung Phung</w:instrText>
            </w:r>
            <w:r>
              <w:fldChar w:fldCharType="end"/>
            </w:r>
            <w:r>
              <w:instrText xml:space="preserve"> \* MERGEFORMAT</w:instrText>
            </w:r>
            <w:r>
              <w:fldChar w:fldCharType="separate"/>
            </w:r>
            <w:r w:rsidR="00F51104">
              <w:t xml:space="preserve">Tung </w:t>
            </w:r>
            <w:r w:rsidR="00F51104">
              <w:rPr>
                <w:noProof/>
              </w:rPr>
              <w:t>Phung</w:t>
            </w:r>
            <w:r>
              <w:fldChar w:fldCharType="end"/>
            </w:r>
            <w:commentRangeEnd w:id="0"/>
            <w:r w:rsidR="003121B8">
              <w:rPr>
                <w:rStyle w:val="CommentReference"/>
                <w:rFonts w:asciiTheme="minorHAnsi" w:eastAsiaTheme="minorEastAsia" w:hAnsiTheme="minorHAnsi" w:cstheme="minorBidi"/>
                <w:color w:val="auto"/>
              </w:rPr>
              <w:commentReference w:id="0"/>
            </w:r>
          </w:p>
          <w:p w14:paraId="2711F8D5" w14:textId="77777777" w:rsidR="009F19E9" w:rsidRPr="00F45DD7" w:rsidRDefault="00F51104" w:rsidP="000F3CDF">
            <w:pPr>
              <w:pStyle w:val="ContactDetails"/>
              <w:rPr>
                <w:color w:val="auto"/>
                <w:sz w:val="20"/>
                <w:szCs w:val="20"/>
              </w:rPr>
            </w:pPr>
            <w:r w:rsidRPr="00F45DD7">
              <w:rPr>
                <w:color w:val="auto"/>
                <w:sz w:val="20"/>
                <w:szCs w:val="20"/>
              </w:rPr>
              <w:t>22955 Rock Hill Rd. Sterling, VA 20166</w:t>
            </w:r>
            <w:r w:rsidR="009F19E9" w:rsidRPr="00F45DD7">
              <w:rPr>
                <w:color w:val="auto"/>
                <w:sz w:val="20"/>
                <w:szCs w:val="20"/>
              </w:rPr>
              <w:br/>
              <w:t>T:</w:t>
            </w:r>
            <w:r w:rsidR="00575A3C" w:rsidRPr="00F45DD7">
              <w:rPr>
                <w:color w:val="auto"/>
                <w:sz w:val="20"/>
                <w:szCs w:val="20"/>
              </w:rPr>
              <w:t xml:space="preserve"> 571-423-9086</w:t>
            </w:r>
            <w:r w:rsidRPr="00F45DD7">
              <w:rPr>
                <w:color w:val="auto"/>
                <w:sz w:val="20"/>
                <w:szCs w:val="20"/>
              </w:rPr>
              <w:t xml:space="preserve"> </w:t>
            </w:r>
            <w:r w:rsidR="009F19E9" w:rsidRPr="00F45DD7">
              <w:rPr>
                <w:color w:val="auto"/>
                <w:sz w:val="20"/>
                <w:szCs w:val="20"/>
              </w:rPr>
              <w:t xml:space="preserve">E: </w:t>
            </w:r>
            <w:r w:rsidR="0027485B" w:rsidRPr="00F45DD7">
              <w:rPr>
                <w:color w:val="auto"/>
                <w:sz w:val="20"/>
                <w:szCs w:val="20"/>
              </w:rPr>
              <w:t>tungtphung@gmail.com</w:t>
            </w:r>
          </w:p>
        </w:tc>
        <w:bookmarkStart w:id="1" w:name="_GoBack"/>
        <w:bookmarkEnd w:id="1"/>
      </w:tr>
      <w:tr w:rsidR="009F19E9" w14:paraId="74D91B60" w14:textId="77777777" w:rsidTr="000F3CDF">
        <w:tc>
          <w:tcPr>
            <w:tcW w:w="738" w:type="pct"/>
          </w:tcPr>
          <w:p w14:paraId="1615BE30" w14:textId="77777777" w:rsidR="009F19E9" w:rsidRDefault="009F19E9" w:rsidP="000F3CDF">
            <w:pPr>
              <w:pStyle w:val="SpaceBetween"/>
            </w:pPr>
          </w:p>
        </w:tc>
        <w:tc>
          <w:tcPr>
            <w:tcW w:w="327" w:type="pct"/>
          </w:tcPr>
          <w:p w14:paraId="5B2DE644" w14:textId="77777777" w:rsidR="009F19E9" w:rsidRPr="009F19E9" w:rsidRDefault="009F19E9" w:rsidP="000F3CDF">
            <w:pPr>
              <w:pStyle w:val="SpaceBetween"/>
            </w:pPr>
          </w:p>
        </w:tc>
        <w:tc>
          <w:tcPr>
            <w:tcW w:w="3935" w:type="pct"/>
          </w:tcPr>
          <w:p w14:paraId="0AE7ACB4" w14:textId="77777777" w:rsidR="009F19E9" w:rsidRPr="009F19E9" w:rsidRDefault="009F19E9" w:rsidP="000F3CDF">
            <w:pPr>
              <w:pStyle w:val="SpaceBetween"/>
            </w:pPr>
          </w:p>
        </w:tc>
      </w:tr>
      <w:tr w:rsidR="009F19E9" w14:paraId="7345634D" w14:textId="77777777" w:rsidTr="000F3CDF">
        <w:trPr>
          <w:trHeight w:val="100"/>
        </w:trPr>
        <w:tc>
          <w:tcPr>
            <w:tcW w:w="738" w:type="pct"/>
          </w:tcPr>
          <w:p w14:paraId="47FC3599" w14:textId="77777777" w:rsidR="009F19E9" w:rsidRPr="00F45DD7" w:rsidRDefault="00BF5B1E" w:rsidP="000F3CDF">
            <w:pPr>
              <w:pStyle w:val="Heading1"/>
              <w:rPr>
                <w:sz w:val="20"/>
                <w:szCs w:val="20"/>
              </w:rPr>
            </w:pPr>
            <w:r w:rsidRPr="00F45DD7">
              <w:rPr>
                <w:sz w:val="20"/>
                <w:szCs w:val="20"/>
              </w:rPr>
              <w:t>Career Summary</w:t>
            </w:r>
          </w:p>
        </w:tc>
        <w:tc>
          <w:tcPr>
            <w:tcW w:w="327" w:type="pct"/>
          </w:tcPr>
          <w:p w14:paraId="31A11503" w14:textId="77777777" w:rsidR="009F19E9" w:rsidRPr="00F45DD7" w:rsidRDefault="009F19E9" w:rsidP="000F3CDF">
            <w:pPr>
              <w:rPr>
                <w:szCs w:val="20"/>
              </w:rPr>
            </w:pPr>
          </w:p>
        </w:tc>
        <w:tc>
          <w:tcPr>
            <w:tcW w:w="3935" w:type="pct"/>
          </w:tcPr>
          <w:sdt>
            <w:sdtPr>
              <w:rPr>
                <w:color w:val="auto"/>
                <w:sz w:val="20"/>
                <w:szCs w:val="20"/>
              </w:rPr>
              <w:id w:val="8394789"/>
              <w:placeholder>
                <w:docPart w:val="E764265C0234D24CBC28C53998DDFB04"/>
              </w:placeholder>
            </w:sdtPr>
            <w:sdtEndPr/>
            <w:sdtContent>
              <w:p w14:paraId="0BAFD32F" w14:textId="75EBFC74" w:rsidR="009F19E9" w:rsidRPr="00F45DD7" w:rsidRDefault="00D44D4F" w:rsidP="000F3CDF">
                <w:pPr>
                  <w:pStyle w:val="BodyText"/>
                  <w:spacing w:after="0"/>
                  <w:rPr>
                    <w:color w:val="auto"/>
                    <w:sz w:val="20"/>
                    <w:szCs w:val="20"/>
                  </w:rPr>
                </w:pPr>
                <w:r w:rsidRPr="00F45DD7">
                  <w:rPr>
                    <w:color w:val="auto"/>
                    <w:sz w:val="20"/>
                    <w:szCs w:val="20"/>
                  </w:rPr>
                  <w:t>Management and strategy orien</w:t>
                </w:r>
                <w:r w:rsidR="001B67CE" w:rsidRPr="00F45DD7">
                  <w:rPr>
                    <w:color w:val="auto"/>
                    <w:sz w:val="20"/>
                    <w:szCs w:val="20"/>
                  </w:rPr>
                  <w:t>ted career-track with focus on data and analytics skillset to solve challenging real-world implementation scenarios</w:t>
                </w:r>
                <w:r w:rsidR="000B1099" w:rsidRPr="00F45DD7">
                  <w:rPr>
                    <w:color w:val="auto"/>
                    <w:sz w:val="20"/>
                    <w:szCs w:val="20"/>
                  </w:rPr>
                  <w:t xml:space="preserve">. </w:t>
                </w:r>
                <w:commentRangeStart w:id="2"/>
                <w:r w:rsidR="000B1099" w:rsidRPr="00F45DD7">
                  <w:rPr>
                    <w:color w:val="auto"/>
                    <w:sz w:val="20"/>
                    <w:szCs w:val="20"/>
                  </w:rPr>
                  <w:t xml:space="preserve">Current with </w:t>
                </w:r>
                <w:commentRangeEnd w:id="2"/>
                <w:r w:rsidR="00FC079F">
                  <w:rPr>
                    <w:rStyle w:val="CommentReference"/>
                    <w:color w:val="auto"/>
                  </w:rPr>
                  <w:commentReference w:id="2"/>
                </w:r>
                <w:r w:rsidR="000B1099" w:rsidRPr="00F45DD7">
                  <w:rPr>
                    <w:color w:val="auto"/>
                    <w:sz w:val="20"/>
                    <w:szCs w:val="20"/>
                  </w:rPr>
                  <w:t>current data analysis framewor</w:t>
                </w:r>
                <w:r w:rsidR="00BD1837">
                  <w:rPr>
                    <w:color w:val="auto"/>
                    <w:sz w:val="20"/>
                    <w:szCs w:val="20"/>
                  </w:rPr>
                  <w:t>ks using tools such as Python, Anac</w:t>
                </w:r>
                <w:r w:rsidR="000B1099" w:rsidRPr="00F45DD7">
                  <w:rPr>
                    <w:color w:val="auto"/>
                    <w:sz w:val="20"/>
                    <w:szCs w:val="20"/>
                  </w:rPr>
                  <w:t>onda, and Pandas.</w:t>
                </w:r>
                <w:r w:rsidR="00F45DD7">
                  <w:rPr>
                    <w:color w:val="auto"/>
                    <w:sz w:val="20"/>
                    <w:szCs w:val="20"/>
                  </w:rPr>
                  <w:t xml:space="preserve"> CISA candidate - exam passed December 2017.</w:t>
                </w:r>
              </w:p>
            </w:sdtContent>
          </w:sdt>
        </w:tc>
      </w:tr>
      <w:tr w:rsidR="009F19E9" w14:paraId="111EB4BF" w14:textId="77777777" w:rsidTr="000F3CDF">
        <w:tc>
          <w:tcPr>
            <w:tcW w:w="738" w:type="pct"/>
          </w:tcPr>
          <w:p w14:paraId="47FF67C6" w14:textId="77777777" w:rsidR="009F19E9" w:rsidRPr="00F45DD7" w:rsidRDefault="009F19E9" w:rsidP="000F3CDF">
            <w:pPr>
              <w:pStyle w:val="SpaceBetween"/>
              <w:rPr>
                <w:sz w:val="20"/>
                <w:szCs w:val="20"/>
              </w:rPr>
            </w:pPr>
          </w:p>
        </w:tc>
        <w:tc>
          <w:tcPr>
            <w:tcW w:w="327" w:type="pct"/>
          </w:tcPr>
          <w:p w14:paraId="2C3CF8DD" w14:textId="77777777" w:rsidR="009F19E9" w:rsidRPr="00F45DD7" w:rsidRDefault="009F19E9" w:rsidP="000F3CDF">
            <w:pPr>
              <w:pStyle w:val="SpaceBetween"/>
              <w:rPr>
                <w:sz w:val="20"/>
                <w:szCs w:val="20"/>
              </w:rPr>
            </w:pPr>
          </w:p>
        </w:tc>
        <w:tc>
          <w:tcPr>
            <w:tcW w:w="3935" w:type="pct"/>
          </w:tcPr>
          <w:p w14:paraId="3A23F946" w14:textId="77777777" w:rsidR="009F19E9" w:rsidRPr="00F45DD7" w:rsidRDefault="009F19E9" w:rsidP="000F3CDF">
            <w:pPr>
              <w:pStyle w:val="SpaceBetween"/>
              <w:rPr>
                <w:sz w:val="20"/>
                <w:szCs w:val="20"/>
              </w:rPr>
            </w:pPr>
          </w:p>
        </w:tc>
      </w:tr>
      <w:tr w:rsidR="009F19E9" w14:paraId="0A86CCA5" w14:textId="77777777" w:rsidTr="000F3CDF">
        <w:tc>
          <w:tcPr>
            <w:tcW w:w="738" w:type="pct"/>
          </w:tcPr>
          <w:p w14:paraId="6208AD58" w14:textId="77777777" w:rsidR="009F19E9" w:rsidRPr="00F45DD7" w:rsidRDefault="009F19E9" w:rsidP="000F3CDF">
            <w:pPr>
              <w:pStyle w:val="Heading1"/>
              <w:rPr>
                <w:sz w:val="20"/>
                <w:szCs w:val="20"/>
              </w:rPr>
            </w:pPr>
            <w:r w:rsidRPr="00F45DD7">
              <w:rPr>
                <w:sz w:val="20"/>
                <w:szCs w:val="20"/>
              </w:rPr>
              <w:t>Experience</w:t>
            </w:r>
          </w:p>
        </w:tc>
        <w:tc>
          <w:tcPr>
            <w:tcW w:w="327" w:type="pct"/>
          </w:tcPr>
          <w:p w14:paraId="01EEFE63" w14:textId="77777777" w:rsidR="009F19E9" w:rsidRPr="00F45DD7" w:rsidRDefault="009F19E9" w:rsidP="000F3CDF">
            <w:pPr>
              <w:rPr>
                <w:szCs w:val="20"/>
              </w:rPr>
            </w:pPr>
          </w:p>
        </w:tc>
        <w:tc>
          <w:tcPr>
            <w:tcW w:w="3935" w:type="pct"/>
          </w:tcPr>
          <w:p w14:paraId="06067CAF" w14:textId="41E9F6CD" w:rsidR="00BD1837" w:rsidRDefault="00BF5B1E" w:rsidP="000F3CDF">
            <w:pPr>
              <w:pStyle w:val="Heading2"/>
              <w:spacing w:after="0"/>
              <w:rPr>
                <w:color w:val="auto"/>
                <w:sz w:val="20"/>
              </w:rPr>
            </w:pPr>
            <w:r w:rsidRPr="00F45DD7">
              <w:rPr>
                <w:b/>
                <w:sz w:val="20"/>
              </w:rPr>
              <w:t>Healt</w:t>
            </w:r>
            <w:r w:rsidRPr="00F45DD7">
              <w:rPr>
                <w:b/>
                <w:color w:val="auto"/>
                <w:sz w:val="20"/>
              </w:rPr>
              <w:t>hy Smiles Dental</w:t>
            </w:r>
            <w:r w:rsidR="00BE3787" w:rsidRPr="00F45DD7">
              <w:rPr>
                <w:b/>
                <w:color w:val="auto"/>
                <w:sz w:val="20"/>
              </w:rPr>
              <w:t xml:space="preserve"> </w:t>
            </w:r>
            <w:r w:rsidR="006D43C6" w:rsidRPr="00F45DD7">
              <w:rPr>
                <w:b/>
                <w:color w:val="auto"/>
                <w:sz w:val="20"/>
              </w:rPr>
              <w:t xml:space="preserve">- </w:t>
            </w:r>
            <w:commentRangeStart w:id="3"/>
            <w:r w:rsidR="006D43C6" w:rsidRPr="00F45DD7">
              <w:rPr>
                <w:b/>
                <w:color w:val="auto"/>
                <w:sz w:val="20"/>
              </w:rPr>
              <w:t>Operations Manager</w:t>
            </w:r>
            <w:r w:rsidR="00BE3787" w:rsidRPr="00F45DD7">
              <w:rPr>
                <w:b/>
                <w:color w:val="auto"/>
                <w:sz w:val="20"/>
              </w:rPr>
              <w:t xml:space="preserve">         </w:t>
            </w:r>
            <w:r w:rsidR="00F45DD7">
              <w:rPr>
                <w:b/>
                <w:color w:val="auto"/>
                <w:sz w:val="20"/>
              </w:rPr>
              <w:t xml:space="preserve">                    </w:t>
            </w:r>
            <w:commentRangeEnd w:id="3"/>
            <w:r w:rsidR="00FC079F">
              <w:rPr>
                <w:rStyle w:val="CommentReference"/>
                <w:rFonts w:asciiTheme="minorHAnsi" w:eastAsiaTheme="minorEastAsia" w:hAnsiTheme="minorHAnsi" w:cstheme="minorBidi"/>
                <w:bCs w:val="0"/>
                <w:color w:val="auto"/>
              </w:rPr>
              <w:commentReference w:id="3"/>
            </w:r>
            <w:r w:rsidR="00F45DD7">
              <w:rPr>
                <w:color w:val="auto"/>
                <w:sz w:val="20"/>
              </w:rPr>
              <w:t xml:space="preserve">June 2009 - </w:t>
            </w:r>
            <w:r w:rsidR="00BE3787" w:rsidRPr="00F45DD7">
              <w:rPr>
                <w:color w:val="auto"/>
                <w:sz w:val="20"/>
              </w:rPr>
              <w:t>November 2017</w:t>
            </w:r>
          </w:p>
          <w:p w14:paraId="47ADFD46" w14:textId="78DA485C" w:rsidR="00BD1837" w:rsidRDefault="00BD1837" w:rsidP="000F3CDF">
            <w:pPr>
              <w:pStyle w:val="BodyText"/>
              <w:spacing w:after="0"/>
              <w:rPr>
                <w:color w:val="auto"/>
                <w:sz w:val="20"/>
                <w:szCs w:val="20"/>
              </w:rPr>
            </w:pPr>
            <w:r w:rsidRPr="00BD1837">
              <w:rPr>
                <w:color w:val="auto"/>
                <w:sz w:val="20"/>
                <w:szCs w:val="20"/>
              </w:rPr>
              <w:t>Falls Church, VA</w:t>
            </w:r>
          </w:p>
          <w:p w14:paraId="61F5D5B5" w14:textId="77777777" w:rsidR="00DE5D67" w:rsidRPr="00BD1837" w:rsidRDefault="00DE5D67" w:rsidP="000F3CDF">
            <w:pPr>
              <w:pStyle w:val="BodyText"/>
              <w:spacing w:after="0"/>
              <w:rPr>
                <w:color w:val="auto"/>
                <w:sz w:val="20"/>
                <w:szCs w:val="20"/>
              </w:rPr>
            </w:pPr>
          </w:p>
          <w:p w14:paraId="43A1B8CE" w14:textId="77777777" w:rsidR="003121B8" w:rsidRPr="00F45DD7" w:rsidRDefault="003121B8" w:rsidP="003121B8">
            <w:pPr>
              <w:pStyle w:val="BodyText"/>
              <w:numPr>
                <w:ilvl w:val="0"/>
                <w:numId w:val="15"/>
              </w:numPr>
              <w:spacing w:after="0"/>
              <w:rPr>
                <w:ins w:id="4" w:author="Sikder, Faysal" w:date="2018-01-25T18:47:00Z"/>
                <w:color w:val="auto"/>
                <w:sz w:val="20"/>
                <w:szCs w:val="20"/>
              </w:rPr>
            </w:pPr>
            <w:ins w:id="5" w:author="Sikder, Faysal" w:date="2018-01-25T18:47:00Z">
              <w:r>
                <w:rPr>
                  <w:color w:val="auto"/>
                  <w:sz w:val="20"/>
                  <w:szCs w:val="20"/>
                </w:rPr>
                <w:t>Managed a medium-sized (around 20 employees) dental practice – duties included interviewing, hiring, and eventual management of employees constituting the bulk of HR duties within office</w:t>
              </w:r>
            </w:ins>
          </w:p>
          <w:p w14:paraId="2E3B7E18" w14:textId="78B90509" w:rsidR="003121B8" w:rsidRPr="00F45DD7" w:rsidRDefault="003121B8" w:rsidP="003121B8">
            <w:pPr>
              <w:pStyle w:val="BodyText"/>
              <w:numPr>
                <w:ilvl w:val="0"/>
                <w:numId w:val="15"/>
              </w:numPr>
              <w:spacing w:after="0"/>
              <w:rPr>
                <w:ins w:id="6" w:author="Sikder, Faysal" w:date="2018-01-25T18:47:00Z"/>
                <w:color w:val="auto"/>
                <w:sz w:val="20"/>
                <w:szCs w:val="20"/>
              </w:rPr>
            </w:pPr>
            <w:ins w:id="7" w:author="Sikder, Faysal" w:date="2018-01-25T18:48:00Z">
              <w:r>
                <w:rPr>
                  <w:color w:val="auto"/>
                  <w:sz w:val="20"/>
                  <w:szCs w:val="20"/>
                </w:rPr>
                <w:t xml:space="preserve">Developed </w:t>
              </w:r>
            </w:ins>
            <w:ins w:id="8" w:author="Sikder, Faysal" w:date="2018-01-25T18:49:00Z">
              <w:r>
                <w:rPr>
                  <w:color w:val="auto"/>
                  <w:sz w:val="20"/>
                  <w:szCs w:val="20"/>
                </w:rPr>
                <w:t xml:space="preserve">and deployed policies </w:t>
              </w:r>
            </w:ins>
            <w:ins w:id="9" w:author="Sikder, Faysal" w:date="2018-01-25T18:50:00Z">
              <w:r>
                <w:rPr>
                  <w:color w:val="auto"/>
                  <w:sz w:val="20"/>
                  <w:szCs w:val="20"/>
                </w:rPr>
                <w:t>to increase efficiency of operations workflow</w:t>
              </w:r>
            </w:ins>
            <w:ins w:id="10" w:author="Sikder, Faysal" w:date="2018-01-25T18:48:00Z">
              <w:r>
                <w:rPr>
                  <w:color w:val="auto"/>
                  <w:sz w:val="20"/>
                  <w:szCs w:val="20"/>
                </w:rPr>
                <w:t xml:space="preserve"> </w:t>
              </w:r>
            </w:ins>
          </w:p>
          <w:p w14:paraId="3B612E98" w14:textId="7930D0A4" w:rsidR="003121B8" w:rsidRPr="00F45DD7" w:rsidRDefault="003121B8" w:rsidP="003121B8">
            <w:pPr>
              <w:pStyle w:val="BodyText"/>
              <w:numPr>
                <w:ilvl w:val="0"/>
                <w:numId w:val="15"/>
              </w:numPr>
              <w:spacing w:after="0"/>
              <w:rPr>
                <w:ins w:id="11" w:author="Sikder, Faysal" w:date="2018-01-25T18:47:00Z"/>
                <w:color w:val="auto"/>
                <w:sz w:val="20"/>
                <w:szCs w:val="20"/>
              </w:rPr>
            </w:pPr>
            <w:ins w:id="12" w:author="Sikder, Faysal" w:date="2018-01-25T18:47:00Z">
              <w:r w:rsidRPr="00F45DD7">
                <w:rPr>
                  <w:color w:val="auto"/>
                  <w:sz w:val="20"/>
                  <w:szCs w:val="20"/>
                </w:rPr>
                <w:t>Develop</w:t>
              </w:r>
            </w:ins>
            <w:ins w:id="13" w:author="Sikder, Faysal" w:date="2018-01-25T18:52:00Z">
              <w:r>
                <w:rPr>
                  <w:color w:val="auto"/>
                  <w:sz w:val="20"/>
                  <w:szCs w:val="20"/>
                </w:rPr>
                <w:t>ed</w:t>
              </w:r>
            </w:ins>
            <w:ins w:id="14" w:author="Sikder, Faysal" w:date="2018-01-25T18:47:00Z">
              <w:r w:rsidRPr="00F45DD7">
                <w:rPr>
                  <w:color w:val="auto"/>
                  <w:sz w:val="20"/>
                  <w:szCs w:val="20"/>
                </w:rPr>
                <w:t xml:space="preserve"> and enforce</w:t>
              </w:r>
            </w:ins>
            <w:ins w:id="15" w:author="Sikder, Faysal" w:date="2018-01-25T18:52:00Z">
              <w:r>
                <w:rPr>
                  <w:color w:val="auto"/>
                  <w:sz w:val="20"/>
                  <w:szCs w:val="20"/>
                </w:rPr>
                <w:t>d</w:t>
              </w:r>
            </w:ins>
            <w:ins w:id="16" w:author="Sikder, Faysal" w:date="2018-01-25T18:47:00Z">
              <w:r w:rsidRPr="00F45DD7">
                <w:rPr>
                  <w:color w:val="auto"/>
                  <w:sz w:val="20"/>
                  <w:szCs w:val="20"/>
                </w:rPr>
                <w:t xml:space="preserve"> policies regarding OSHA, HIPAA, PCI Compliance standards</w:t>
              </w:r>
            </w:ins>
          </w:p>
          <w:p w14:paraId="1A4548D3" w14:textId="223D5909" w:rsidR="003121B8" w:rsidRPr="00F45DD7" w:rsidRDefault="001B1307" w:rsidP="003121B8">
            <w:pPr>
              <w:pStyle w:val="BodyText"/>
              <w:numPr>
                <w:ilvl w:val="0"/>
                <w:numId w:val="15"/>
              </w:numPr>
              <w:spacing w:after="0"/>
              <w:rPr>
                <w:ins w:id="17" w:author="Sikder, Faysal" w:date="2018-01-25T18:47:00Z"/>
                <w:color w:val="auto"/>
                <w:sz w:val="20"/>
                <w:szCs w:val="20"/>
              </w:rPr>
            </w:pPr>
            <w:ins w:id="18" w:author="Sikder, Faysal" w:date="2018-01-25T18:56:00Z">
              <w:r>
                <w:rPr>
                  <w:color w:val="auto"/>
                  <w:sz w:val="20"/>
                  <w:szCs w:val="20"/>
                </w:rPr>
                <w:t>Made purchasing and acquisition decisions for</w:t>
              </w:r>
            </w:ins>
            <w:ins w:id="19" w:author="Sikder, Faysal" w:date="2018-01-25T18:47:00Z">
              <w:r w:rsidR="003121B8" w:rsidRPr="00F45DD7">
                <w:rPr>
                  <w:color w:val="auto"/>
                  <w:sz w:val="20"/>
                  <w:szCs w:val="20"/>
                </w:rPr>
                <w:t xml:space="preserve"> IT solutions including computer server systems, HIPAA-compliant cloud solutions, and physical firewall/router solutions</w:t>
              </w:r>
            </w:ins>
          </w:p>
          <w:p w14:paraId="0080AC2C" w14:textId="2CDE5AF1" w:rsidR="001B67CE" w:rsidRPr="003121B8" w:rsidRDefault="001B1307" w:rsidP="003121B8">
            <w:pPr>
              <w:pStyle w:val="BodyText"/>
              <w:numPr>
                <w:ilvl w:val="0"/>
                <w:numId w:val="15"/>
              </w:numPr>
              <w:spacing w:after="0"/>
              <w:rPr>
                <w:sz w:val="20"/>
                <w:szCs w:val="20"/>
                <w:rPrChange w:id="20" w:author="Sikder, Faysal" w:date="2018-01-25T18:47:00Z">
                  <w:rPr>
                    <w:color w:val="auto"/>
                    <w:sz w:val="20"/>
                    <w:szCs w:val="20"/>
                  </w:rPr>
                </w:rPrChange>
              </w:rPr>
              <w:pPrChange w:id="21" w:author="Sikder, Faysal" w:date="2018-01-25T18:47:00Z">
                <w:pPr>
                  <w:pStyle w:val="BodyText"/>
                  <w:framePr w:hSpace="180" w:wrap="around" w:vAnchor="text" w:hAnchor="text" w:xAlign="right" w:y="1"/>
                  <w:numPr>
                    <w:numId w:val="15"/>
                  </w:numPr>
                  <w:spacing w:after="0"/>
                  <w:ind w:left="720" w:hanging="360"/>
                  <w:suppressOverlap/>
                </w:pPr>
              </w:pPrChange>
            </w:pPr>
            <w:ins w:id="22" w:author="Sikder, Faysal" w:date="2018-01-25T18:55:00Z">
              <w:r>
                <w:rPr>
                  <w:color w:val="auto"/>
                  <w:sz w:val="20"/>
                  <w:szCs w:val="20"/>
                </w:rPr>
                <w:t xml:space="preserve">Conducted internal audits </w:t>
              </w:r>
            </w:ins>
            <w:ins w:id="23" w:author="Sikder, Faysal" w:date="2018-01-25T18:47:00Z">
              <w:r w:rsidR="003121B8" w:rsidRPr="00F45DD7">
                <w:rPr>
                  <w:color w:val="auto"/>
                  <w:sz w:val="20"/>
                  <w:szCs w:val="20"/>
                </w:rPr>
                <w:t xml:space="preserve">of IT systems for </w:t>
              </w:r>
              <w:r w:rsidR="003121B8">
                <w:rPr>
                  <w:color w:val="auto"/>
                  <w:sz w:val="20"/>
                  <w:szCs w:val="20"/>
                </w:rPr>
                <w:t>compliance</w:t>
              </w:r>
            </w:ins>
            <w:del w:id="24" w:author="Sikder, Faysal" w:date="2018-01-25T18:43:00Z">
              <w:r w:rsidR="006D43C6" w:rsidRPr="003121B8" w:rsidDel="003121B8">
                <w:rPr>
                  <w:color w:val="auto"/>
                  <w:sz w:val="20"/>
                  <w:szCs w:val="20"/>
                  <w:rPrChange w:id="25" w:author="Sikder, Faysal" w:date="2018-01-25T18:47:00Z">
                    <w:rPr>
                      <w:color w:val="auto"/>
                      <w:sz w:val="20"/>
                      <w:szCs w:val="20"/>
                    </w:rPr>
                  </w:rPrChange>
                </w:rPr>
                <w:delText>Overall management of</w:delText>
              </w:r>
            </w:del>
            <w:del w:id="26" w:author="Sikder, Faysal" w:date="2018-01-25T18:46:00Z">
              <w:r w:rsidR="006D43C6" w:rsidRPr="003121B8" w:rsidDel="003121B8">
                <w:rPr>
                  <w:color w:val="auto"/>
                  <w:sz w:val="20"/>
                  <w:szCs w:val="20"/>
                  <w:rPrChange w:id="27" w:author="Sikder, Faysal" w:date="2018-01-25T18:47:00Z">
                    <w:rPr>
                      <w:color w:val="auto"/>
                      <w:sz w:val="20"/>
                      <w:szCs w:val="20"/>
                    </w:rPr>
                  </w:rPrChange>
                </w:rPr>
                <w:delText xml:space="preserve"> medium-</w:delText>
              </w:r>
            </w:del>
            <w:del w:id="28" w:author="Sikder, Faysal" w:date="2018-01-25T18:44:00Z">
              <w:r w:rsidR="006D43C6" w:rsidRPr="003121B8" w:rsidDel="003121B8">
                <w:rPr>
                  <w:color w:val="auto"/>
                  <w:sz w:val="20"/>
                  <w:szCs w:val="20"/>
                  <w:rPrChange w:id="29" w:author="Sikder, Faysal" w:date="2018-01-25T18:47:00Z">
                    <w:rPr>
                      <w:color w:val="auto"/>
                      <w:sz w:val="20"/>
                      <w:szCs w:val="20"/>
                    </w:rPr>
                  </w:rPrChange>
                </w:rPr>
                <w:delText>large</w:delText>
              </w:r>
            </w:del>
            <w:del w:id="30" w:author="Sikder, Faysal" w:date="2018-01-25T18:46:00Z">
              <w:r w:rsidR="00FB2EB9" w:rsidRPr="003121B8" w:rsidDel="003121B8">
                <w:rPr>
                  <w:color w:val="auto"/>
                  <w:sz w:val="20"/>
                  <w:szCs w:val="20"/>
                  <w:rPrChange w:id="31" w:author="Sikder, Faysal" w:date="2018-01-25T18:47:00Z">
                    <w:rPr>
                      <w:color w:val="auto"/>
                      <w:sz w:val="20"/>
                      <w:szCs w:val="20"/>
                    </w:rPr>
                  </w:rPrChange>
                </w:rPr>
                <w:delText xml:space="preserve"> (30-40 patients/day)</w:delText>
              </w:r>
              <w:r w:rsidR="006D43C6" w:rsidRPr="003121B8" w:rsidDel="003121B8">
                <w:rPr>
                  <w:color w:val="auto"/>
                  <w:sz w:val="20"/>
                  <w:szCs w:val="20"/>
                  <w:rPrChange w:id="32" w:author="Sikder, Faysal" w:date="2018-01-25T18:47:00Z">
                    <w:rPr>
                      <w:color w:val="auto"/>
                      <w:sz w:val="20"/>
                      <w:szCs w:val="20"/>
                    </w:rPr>
                  </w:rPrChange>
                </w:rPr>
                <w:delText xml:space="preserve"> dental practice with </w:delText>
              </w:r>
              <w:r w:rsidR="00D44D4F" w:rsidRPr="003121B8" w:rsidDel="003121B8">
                <w:rPr>
                  <w:color w:val="auto"/>
                  <w:sz w:val="20"/>
                  <w:szCs w:val="20"/>
                  <w:rPrChange w:id="33" w:author="Sikder, Faysal" w:date="2018-01-25T18:47:00Z">
                    <w:rPr>
                      <w:color w:val="auto"/>
                      <w:sz w:val="20"/>
                      <w:szCs w:val="20"/>
                    </w:rPr>
                  </w:rPrChange>
                </w:rPr>
                <w:delText>estimat</w:delText>
              </w:r>
              <w:r w:rsidR="00F45DD7" w:rsidRPr="003121B8" w:rsidDel="003121B8">
                <w:rPr>
                  <w:color w:val="auto"/>
                  <w:sz w:val="20"/>
                  <w:szCs w:val="20"/>
                  <w:rPrChange w:id="34" w:author="Sikder, Faysal" w:date="2018-01-25T18:47:00Z">
                    <w:rPr>
                      <w:color w:val="auto"/>
                      <w:sz w:val="20"/>
                      <w:szCs w:val="20"/>
                    </w:rPr>
                  </w:rPrChange>
                </w:rPr>
                <w:delText>ed annual revenue of 1.5 – 2 m</w:delText>
              </w:r>
              <w:r w:rsidR="00FB2EB9" w:rsidRPr="003121B8" w:rsidDel="003121B8">
                <w:rPr>
                  <w:color w:val="auto"/>
                  <w:sz w:val="20"/>
                  <w:szCs w:val="20"/>
                  <w:rPrChange w:id="35" w:author="Sikder, Faysal" w:date="2018-01-25T18:47:00Z">
                    <w:rPr>
                      <w:color w:val="auto"/>
                      <w:sz w:val="20"/>
                      <w:szCs w:val="20"/>
                    </w:rPr>
                  </w:rPrChange>
                </w:rPr>
                <w:delText>illion</w:delText>
              </w:r>
            </w:del>
          </w:p>
          <w:p w14:paraId="011492A7" w14:textId="58944C1F" w:rsidR="00F45DD7" w:rsidRPr="00F45DD7" w:rsidDel="003121B8" w:rsidRDefault="00F45DD7" w:rsidP="000F3CDF">
            <w:pPr>
              <w:pStyle w:val="BodyText"/>
              <w:numPr>
                <w:ilvl w:val="0"/>
                <w:numId w:val="15"/>
              </w:numPr>
              <w:spacing w:after="0"/>
              <w:rPr>
                <w:del w:id="36" w:author="Sikder, Faysal" w:date="2018-01-25T18:47:00Z"/>
                <w:color w:val="auto"/>
                <w:sz w:val="20"/>
                <w:szCs w:val="20"/>
              </w:rPr>
            </w:pPr>
            <w:del w:id="37" w:author="Sikder, Faysal" w:date="2018-01-25T18:47:00Z">
              <w:r w:rsidDel="003121B8">
                <w:rPr>
                  <w:color w:val="auto"/>
                  <w:sz w:val="20"/>
                  <w:szCs w:val="20"/>
                </w:rPr>
                <w:delText xml:space="preserve">Managed </w:delText>
              </w:r>
            </w:del>
            <w:del w:id="38" w:author="Sikder, Faysal" w:date="2018-01-25T18:45:00Z">
              <w:r w:rsidDel="003121B8">
                <w:rPr>
                  <w:color w:val="auto"/>
                  <w:sz w:val="20"/>
                  <w:szCs w:val="20"/>
                </w:rPr>
                <w:delText>team of 10-</w:delText>
              </w:r>
            </w:del>
            <w:del w:id="39" w:author="Sikder, Faysal" w:date="2018-01-25T18:47:00Z">
              <w:r w:rsidDel="003121B8">
                <w:rPr>
                  <w:color w:val="auto"/>
                  <w:sz w:val="20"/>
                  <w:szCs w:val="20"/>
                </w:rPr>
                <w:delText>20 employees – duties included i</w:delText>
              </w:r>
              <w:r w:rsidR="00BD1837" w:rsidDel="003121B8">
                <w:rPr>
                  <w:color w:val="auto"/>
                  <w:sz w:val="20"/>
                  <w:szCs w:val="20"/>
                </w:rPr>
                <w:delText>nterviewing, hiring, and eventual management of employees constituting the bulk of HR duties within office</w:delText>
              </w:r>
            </w:del>
          </w:p>
          <w:p w14:paraId="6359C343" w14:textId="5EEFF533" w:rsidR="001B67CE" w:rsidRPr="00F45DD7" w:rsidDel="003121B8" w:rsidRDefault="001B67CE" w:rsidP="000F3CDF">
            <w:pPr>
              <w:pStyle w:val="BodyText"/>
              <w:numPr>
                <w:ilvl w:val="0"/>
                <w:numId w:val="15"/>
              </w:numPr>
              <w:spacing w:after="0"/>
              <w:rPr>
                <w:del w:id="40" w:author="Sikder, Faysal" w:date="2018-01-25T18:47:00Z"/>
                <w:color w:val="auto"/>
                <w:sz w:val="20"/>
                <w:szCs w:val="20"/>
              </w:rPr>
            </w:pPr>
            <w:del w:id="41" w:author="Sikder, Faysal" w:date="2018-01-25T18:47:00Z">
              <w:r w:rsidRPr="00F45DD7" w:rsidDel="003121B8">
                <w:rPr>
                  <w:color w:val="auto"/>
                  <w:sz w:val="20"/>
                  <w:szCs w:val="20"/>
                </w:rPr>
                <w:delText>Strategy and overall management with owner, and policy development</w:delText>
              </w:r>
              <w:r w:rsidR="00FB2EB9" w:rsidRPr="00F45DD7" w:rsidDel="003121B8">
                <w:rPr>
                  <w:color w:val="auto"/>
                  <w:sz w:val="20"/>
                  <w:szCs w:val="20"/>
                </w:rPr>
                <w:delText xml:space="preserve"> and deployment</w:delText>
              </w:r>
              <w:r w:rsidRPr="00F45DD7" w:rsidDel="003121B8">
                <w:rPr>
                  <w:color w:val="auto"/>
                  <w:sz w:val="20"/>
                  <w:szCs w:val="20"/>
                </w:rPr>
                <w:delText xml:space="preserve"> for operations workflow</w:delText>
              </w:r>
            </w:del>
          </w:p>
          <w:p w14:paraId="05A4D2C9" w14:textId="7E2675AA" w:rsidR="006D43C6" w:rsidRPr="00F45DD7" w:rsidDel="003121B8" w:rsidRDefault="00D44D4F" w:rsidP="000F3CDF">
            <w:pPr>
              <w:pStyle w:val="BodyText"/>
              <w:numPr>
                <w:ilvl w:val="0"/>
                <w:numId w:val="15"/>
              </w:numPr>
              <w:spacing w:after="0"/>
              <w:rPr>
                <w:del w:id="42" w:author="Sikder, Faysal" w:date="2018-01-25T18:47:00Z"/>
                <w:color w:val="auto"/>
                <w:sz w:val="20"/>
                <w:szCs w:val="20"/>
              </w:rPr>
            </w:pPr>
            <w:del w:id="43" w:author="Sikder, Faysal" w:date="2018-01-25T18:47:00Z">
              <w:r w:rsidRPr="00F45DD7" w:rsidDel="003121B8">
                <w:rPr>
                  <w:color w:val="auto"/>
                  <w:sz w:val="20"/>
                  <w:szCs w:val="20"/>
                </w:rPr>
                <w:delText>Develop, enact, and enforce policies regarding OSHA, HIPAA, PCI Compliance standards</w:delText>
              </w:r>
            </w:del>
          </w:p>
          <w:p w14:paraId="1F37281D" w14:textId="0BF2E11A" w:rsidR="001B67CE" w:rsidRPr="00F45DD7" w:rsidDel="003121B8" w:rsidRDefault="00D44D4F" w:rsidP="000F3CDF">
            <w:pPr>
              <w:pStyle w:val="BodyText"/>
              <w:numPr>
                <w:ilvl w:val="0"/>
                <w:numId w:val="15"/>
              </w:numPr>
              <w:spacing w:after="0"/>
              <w:rPr>
                <w:del w:id="44" w:author="Sikder, Faysal" w:date="2018-01-25T18:47:00Z"/>
                <w:color w:val="auto"/>
                <w:sz w:val="20"/>
                <w:szCs w:val="20"/>
              </w:rPr>
            </w:pPr>
            <w:del w:id="45" w:author="Sikder, Faysal" w:date="2018-01-25T18:47:00Z">
              <w:r w:rsidRPr="00F45DD7" w:rsidDel="003121B8">
                <w:rPr>
                  <w:color w:val="auto"/>
                  <w:sz w:val="20"/>
                  <w:szCs w:val="20"/>
                </w:rPr>
                <w:delText>Purchasing and Acquisition of IT solutions including computer se</w:delText>
              </w:r>
              <w:r w:rsidR="001B67CE" w:rsidRPr="00F45DD7" w:rsidDel="003121B8">
                <w:rPr>
                  <w:color w:val="auto"/>
                  <w:sz w:val="20"/>
                  <w:szCs w:val="20"/>
                </w:rPr>
                <w:delText>rver systems, HIPAA-compliant cloud solutions, and physical firewall/router solutions</w:delText>
              </w:r>
            </w:del>
          </w:p>
          <w:p w14:paraId="3426F587" w14:textId="74907CE9" w:rsidR="001B67CE" w:rsidRPr="00BD1837" w:rsidDel="003121B8" w:rsidRDefault="001B67CE" w:rsidP="000F3CDF">
            <w:pPr>
              <w:pStyle w:val="BodyText"/>
              <w:numPr>
                <w:ilvl w:val="0"/>
                <w:numId w:val="15"/>
              </w:numPr>
              <w:spacing w:after="0"/>
              <w:rPr>
                <w:del w:id="46" w:author="Sikder, Faysal" w:date="2018-01-25T18:47:00Z"/>
                <w:sz w:val="20"/>
                <w:szCs w:val="20"/>
              </w:rPr>
            </w:pPr>
            <w:del w:id="47" w:author="Sikder, Faysal" w:date="2018-01-25T18:47:00Z">
              <w:r w:rsidRPr="00F45DD7" w:rsidDel="003121B8">
                <w:rPr>
                  <w:color w:val="auto"/>
                  <w:sz w:val="20"/>
                  <w:szCs w:val="20"/>
                </w:rPr>
                <w:delText xml:space="preserve">Day-to-day maintenance and internal auditing of IT systems for </w:delText>
              </w:r>
            </w:del>
            <w:del w:id="48" w:author="Sikder, Faysal" w:date="2018-01-25T18:36:00Z">
              <w:r w:rsidRPr="00F45DD7" w:rsidDel="00D6406C">
                <w:rPr>
                  <w:color w:val="auto"/>
                  <w:sz w:val="20"/>
                  <w:szCs w:val="20"/>
                </w:rPr>
                <w:delText>fitness-of-use</w:delText>
              </w:r>
            </w:del>
            <w:del w:id="49" w:author="Sikder, Faysal" w:date="2018-01-25T18:47:00Z">
              <w:r w:rsidRPr="00F45DD7" w:rsidDel="003121B8">
                <w:rPr>
                  <w:color w:val="auto"/>
                  <w:sz w:val="20"/>
                  <w:szCs w:val="20"/>
                </w:rPr>
                <w:delText>.</w:delText>
              </w:r>
            </w:del>
          </w:p>
          <w:sdt>
            <w:sdtPr>
              <w:rPr>
                <w:rFonts w:asciiTheme="minorHAnsi" w:eastAsiaTheme="minorEastAsia" w:hAnsiTheme="minorHAnsi" w:cstheme="minorBidi"/>
                <w:b/>
                <w:bCs w:val="0"/>
                <w:color w:val="auto"/>
                <w:sz w:val="20"/>
                <w:szCs w:val="22"/>
              </w:rPr>
              <w:id w:val="1694193318"/>
              <w:placeholder>
                <w:docPart w:val="EA86ED221952C340AC8FC1EE76D04A1C"/>
              </w:placeholder>
            </w:sdtPr>
            <w:sdtEndPr/>
            <w:sdtContent>
              <w:p w14:paraId="05DEDA4C" w14:textId="77777777" w:rsidR="00BD1837" w:rsidRDefault="00BD1837" w:rsidP="000F3CDF">
                <w:pPr>
                  <w:pStyle w:val="Heading2"/>
                  <w:spacing w:after="0" w:line="276" w:lineRule="auto"/>
                  <w:rPr>
                    <w:rFonts w:asciiTheme="minorHAnsi" w:eastAsiaTheme="minorEastAsia" w:hAnsiTheme="minorHAnsi" w:cstheme="minorBidi"/>
                    <w:b/>
                    <w:bCs w:val="0"/>
                    <w:color w:val="auto"/>
                    <w:sz w:val="20"/>
                  </w:rPr>
                </w:pPr>
              </w:p>
              <w:p w14:paraId="55A5FBCE" w14:textId="51694B8F" w:rsidR="00BD1837" w:rsidRPr="00F45DD7" w:rsidRDefault="00BD1837" w:rsidP="000F3CDF">
                <w:pPr>
                  <w:pStyle w:val="Heading2"/>
                  <w:spacing w:after="0"/>
                  <w:rPr>
                    <w:sz w:val="20"/>
                  </w:rPr>
                </w:pPr>
                <w:r w:rsidRPr="00F45DD7">
                  <w:rPr>
                    <w:b/>
                    <w:sz w:val="20"/>
                  </w:rPr>
                  <w:t>Graduate Research, Amen Clinics</w:t>
                </w:r>
                <w:r w:rsidRPr="00F45DD7">
                  <w:rPr>
                    <w:sz w:val="20"/>
                  </w:rPr>
                  <w:t xml:space="preserve">                                      </w:t>
                </w:r>
                <w:r>
                  <w:rPr>
                    <w:sz w:val="20"/>
                  </w:rPr>
                  <w:t xml:space="preserve">              </w:t>
                </w:r>
                <w:r w:rsidRPr="00F45DD7">
                  <w:rPr>
                    <w:sz w:val="20"/>
                  </w:rPr>
                  <w:t xml:space="preserve">  January 2011- April 2011</w:t>
                </w:r>
              </w:p>
              <w:p w14:paraId="2F147ABD" w14:textId="5CEEC1E3" w:rsidR="00DE5D67" w:rsidRDefault="00BD1837" w:rsidP="000F3CDF">
                <w:pPr>
                  <w:rPr>
                    <w:szCs w:val="20"/>
                  </w:rPr>
                </w:pPr>
                <w:r w:rsidRPr="00F45DD7">
                  <w:rPr>
                    <w:szCs w:val="20"/>
                  </w:rPr>
                  <w:t>Reston, VA</w:t>
                </w:r>
              </w:p>
              <w:p w14:paraId="4E90FC21" w14:textId="77777777" w:rsidR="00DE5D67" w:rsidRPr="00F45DD7" w:rsidRDefault="00DE5D67" w:rsidP="000F3CDF">
                <w:pPr>
                  <w:rPr>
                    <w:szCs w:val="20"/>
                  </w:rPr>
                </w:pPr>
              </w:p>
              <w:p w14:paraId="0949A35F" w14:textId="77777777" w:rsidR="00BD1837" w:rsidRPr="00F45DD7" w:rsidRDefault="00BD1837" w:rsidP="000F3CDF">
                <w:pPr>
                  <w:ind w:left="360"/>
                  <w:rPr>
                    <w:szCs w:val="20"/>
                  </w:rPr>
                </w:pPr>
                <w:r w:rsidRPr="00F45DD7">
                  <w:rPr>
                    <w:szCs w:val="20"/>
                  </w:rPr>
                  <w:t>Statistical analysis of connection between ADD/ADHD and nicotine use using SPECT brain scans</w:t>
                </w:r>
              </w:p>
              <w:p w14:paraId="690D3273" w14:textId="77777777" w:rsidR="00BD1837" w:rsidRDefault="00BD1837" w:rsidP="000F3CDF">
                <w:pPr>
                  <w:numPr>
                    <w:ilvl w:val="0"/>
                    <w:numId w:val="13"/>
                  </w:numPr>
                  <w:ind w:left="1440"/>
                  <w:rPr>
                    <w:szCs w:val="20"/>
                  </w:rPr>
                </w:pPr>
                <w:r w:rsidRPr="00F45DD7">
                  <w:rPr>
                    <w:szCs w:val="20"/>
                  </w:rPr>
                  <w:t>Began data collection and cataloging of patient paper chart data for quantitative analysis</w:t>
                </w:r>
              </w:p>
              <w:p w14:paraId="4F847E65" w14:textId="77777777" w:rsidR="00BD1837" w:rsidRDefault="00BD1837" w:rsidP="000F3CDF">
                <w:pPr>
                  <w:pStyle w:val="Heading2"/>
                  <w:spacing w:after="0"/>
                  <w:rPr>
                    <w:b/>
                    <w:sz w:val="20"/>
                  </w:rPr>
                </w:pPr>
              </w:p>
              <w:p w14:paraId="6EF5794E" w14:textId="77777777" w:rsidR="00BD1837" w:rsidRPr="00F45DD7" w:rsidRDefault="00BD1837" w:rsidP="000F3CDF">
                <w:pPr>
                  <w:pStyle w:val="Heading2"/>
                  <w:spacing w:after="0"/>
                  <w:rPr>
                    <w:sz w:val="20"/>
                  </w:rPr>
                </w:pPr>
                <w:r w:rsidRPr="00F45DD7">
                  <w:rPr>
                    <w:b/>
                    <w:sz w:val="20"/>
                  </w:rPr>
                  <w:t>Independent Undergraduate Researcher, UVA Biology Department</w:t>
                </w:r>
                <w:r w:rsidRPr="00F45DD7">
                  <w:rPr>
                    <w:sz w:val="20"/>
                  </w:rPr>
                  <w:tab/>
                  <w:t>Summer 2008</w:t>
                </w:r>
              </w:p>
              <w:p w14:paraId="377B184D" w14:textId="5BEE65D4" w:rsidR="00DE5D67" w:rsidRDefault="00BD1837" w:rsidP="000F3CDF">
                <w:pPr>
                  <w:pStyle w:val="Heading2"/>
                  <w:spacing w:after="0"/>
                  <w:rPr>
                    <w:sz w:val="20"/>
                  </w:rPr>
                </w:pPr>
                <w:r w:rsidRPr="00F45DD7">
                  <w:rPr>
                    <w:sz w:val="20"/>
                  </w:rPr>
                  <w:t>Charlottesville, VA</w:t>
                </w:r>
              </w:p>
              <w:p w14:paraId="647E736C" w14:textId="77777777" w:rsidR="00DE5D67" w:rsidRPr="00DE5D67" w:rsidRDefault="00DE5D67" w:rsidP="000F3CDF">
                <w:pPr>
                  <w:pStyle w:val="BodyText"/>
                </w:pPr>
              </w:p>
              <w:p w14:paraId="3E09983E" w14:textId="4E08869D" w:rsidR="00BD1837" w:rsidRPr="00F45DD7" w:rsidRDefault="00BD1837" w:rsidP="000F3CDF">
                <w:pPr>
                  <w:pStyle w:val="Heading2"/>
                  <w:spacing w:after="0"/>
                  <w:ind w:left="361"/>
                  <w:rPr>
                    <w:sz w:val="20"/>
                  </w:rPr>
                </w:pPr>
                <w:del w:id="50" w:author="Sikder, Faysal" w:date="2018-01-25T18:39:00Z">
                  <w:r w:rsidRPr="00F45DD7" w:rsidDel="00D6406C">
                    <w:rPr>
                      <w:sz w:val="20"/>
                    </w:rPr>
                    <w:delText>Assisted in the</w:delText>
                  </w:r>
                </w:del>
                <w:ins w:id="51" w:author="Sikder, Faysal" w:date="2018-01-25T18:39:00Z">
                  <w:r w:rsidR="00D6406C">
                    <w:rPr>
                      <w:sz w:val="20"/>
                    </w:rPr>
                    <w:t>Helped</w:t>
                  </w:r>
                </w:ins>
                <w:r w:rsidRPr="00F45DD7">
                  <w:rPr>
                    <w:sz w:val="20"/>
                  </w:rPr>
                  <w:t xml:space="preserve"> design</w:t>
                </w:r>
                <w:del w:id="52" w:author="Sikder, Faysal" w:date="2018-01-25T18:39:00Z">
                  <w:r w:rsidRPr="00F45DD7" w:rsidDel="00D6406C">
                    <w:rPr>
                      <w:sz w:val="20"/>
                    </w:rPr>
                    <w:delText xml:space="preserve"> of</w:delText>
                  </w:r>
                </w:del>
                <w:r w:rsidRPr="00F45DD7">
                  <w:rPr>
                    <w:sz w:val="20"/>
                  </w:rPr>
                  <w:t xml:space="preserve"> the bioengineering portion of </w:t>
                </w:r>
                <w:del w:id="53" w:author="Sikder, Faysal" w:date="2018-01-25T18:38:00Z">
                  <w:r w:rsidRPr="00F45DD7" w:rsidDel="00D6406C">
                    <w:rPr>
                      <w:sz w:val="20"/>
                    </w:rPr>
                    <w:delText>an upcoming 4</w:delText>
                  </w:r>
                  <w:r w:rsidRPr="00F45DD7" w:rsidDel="00D6406C">
                    <w:rPr>
                      <w:sz w:val="20"/>
                      <w:vertAlign w:val="superscript"/>
                    </w:rPr>
                    <w:delText>th</w:delText>
                  </w:r>
                  <w:r w:rsidRPr="00F45DD7" w:rsidDel="00D6406C">
                    <w:rPr>
                      <w:sz w:val="20"/>
                    </w:rPr>
                    <w:delText xml:space="preserve"> year</w:delText>
                  </w:r>
                </w:del>
                <w:ins w:id="54" w:author="Sikder, Faysal" w:date="2018-01-25T18:38:00Z">
                  <w:r w:rsidR="00D6406C">
                    <w:rPr>
                      <w:sz w:val="20"/>
                    </w:rPr>
                    <w:t>a</w:t>
                  </w:r>
                </w:ins>
                <w:r w:rsidRPr="00F45DD7">
                  <w:rPr>
                    <w:sz w:val="20"/>
                  </w:rPr>
                  <w:t xml:space="preserve"> lab course for</w:t>
                </w:r>
                <w:r w:rsidRPr="00F45DD7">
                  <w:rPr>
                    <w:b/>
                    <w:sz w:val="20"/>
                  </w:rPr>
                  <w:t xml:space="preserve"> </w:t>
                </w:r>
                <w:r w:rsidRPr="00F45DD7">
                  <w:rPr>
                    <w:sz w:val="20"/>
                  </w:rPr>
                  <w:t>chemical engineering undergraduates at the University of Virginia.</w:t>
                </w:r>
              </w:p>
              <w:p w14:paraId="112259E5" w14:textId="77777777" w:rsidR="00BD1837" w:rsidRPr="00F45DD7" w:rsidRDefault="00BD1837" w:rsidP="000F3CDF">
                <w:pPr>
                  <w:numPr>
                    <w:ilvl w:val="0"/>
                    <w:numId w:val="12"/>
                  </w:numPr>
                  <w:tabs>
                    <w:tab w:val="clear" w:pos="1440"/>
                    <w:tab w:val="num" w:pos="901"/>
                  </w:tabs>
                  <w:ind w:left="901" w:hanging="180"/>
                  <w:rPr>
                    <w:szCs w:val="20"/>
                  </w:rPr>
                </w:pPr>
                <w:r w:rsidRPr="00F45DD7">
                  <w:rPr>
                    <w:szCs w:val="20"/>
                  </w:rPr>
                  <w:t>Developed experimental guidelines for laboratory course</w:t>
                </w:r>
              </w:p>
              <w:p w14:paraId="6DDF51B9" w14:textId="268D7AEC" w:rsidR="00BD1837" w:rsidRPr="00F45DD7" w:rsidRDefault="00BD1837" w:rsidP="000F3CDF">
                <w:pPr>
                  <w:numPr>
                    <w:ilvl w:val="0"/>
                    <w:numId w:val="12"/>
                  </w:numPr>
                  <w:tabs>
                    <w:tab w:val="clear" w:pos="1440"/>
                    <w:tab w:val="num" w:pos="901"/>
                  </w:tabs>
                  <w:ind w:left="901" w:hanging="180"/>
                  <w:rPr>
                    <w:szCs w:val="20"/>
                  </w:rPr>
                </w:pPr>
                <w:r w:rsidRPr="00F45DD7">
                  <w:rPr>
                    <w:szCs w:val="20"/>
                  </w:rPr>
                  <w:t>Create</w:t>
                </w:r>
                <w:ins w:id="55" w:author="Sikder, Faysal" w:date="2018-01-25T18:57:00Z">
                  <w:r w:rsidR="001B1307">
                    <w:rPr>
                      <w:szCs w:val="20"/>
                    </w:rPr>
                    <w:t>d</w:t>
                  </w:r>
                </w:ins>
                <w:r w:rsidRPr="00F45DD7">
                  <w:rPr>
                    <w:szCs w:val="20"/>
                  </w:rPr>
                  <w:t xml:space="preserve"> baseline standards for growth and purification of green fluorescent protein</w:t>
                </w:r>
              </w:p>
              <w:p w14:paraId="220A91C4" w14:textId="4BEE7FBA" w:rsidR="00BD1837" w:rsidRPr="000F3CDF" w:rsidRDefault="005F70AF" w:rsidP="000F3CDF">
                <w:pPr>
                  <w:spacing w:line="276" w:lineRule="auto"/>
                  <w:ind w:left="361"/>
                  <w:rPr>
                    <w:b/>
                    <w:szCs w:val="20"/>
                  </w:rPr>
                </w:pPr>
              </w:p>
            </w:sdtContent>
          </w:sdt>
        </w:tc>
      </w:tr>
      <w:tr w:rsidR="009F19E9" w14:paraId="06ED1855" w14:textId="77777777" w:rsidTr="000F3CDF">
        <w:tc>
          <w:tcPr>
            <w:tcW w:w="738" w:type="pct"/>
          </w:tcPr>
          <w:p w14:paraId="70659182" w14:textId="77777777" w:rsidR="009F19E9" w:rsidRDefault="009F19E9" w:rsidP="000F3CDF">
            <w:pPr>
              <w:pStyle w:val="SpaceBetween"/>
            </w:pPr>
          </w:p>
        </w:tc>
        <w:tc>
          <w:tcPr>
            <w:tcW w:w="327" w:type="pct"/>
          </w:tcPr>
          <w:p w14:paraId="038C1194" w14:textId="77777777" w:rsidR="009F19E9" w:rsidRPr="009F19E9" w:rsidRDefault="009F19E9" w:rsidP="000F3CDF">
            <w:pPr>
              <w:pStyle w:val="SpaceBetween"/>
            </w:pPr>
          </w:p>
        </w:tc>
        <w:tc>
          <w:tcPr>
            <w:tcW w:w="3935" w:type="pct"/>
          </w:tcPr>
          <w:p w14:paraId="2F8B1D3A" w14:textId="77777777" w:rsidR="009F19E9" w:rsidRPr="009F19E9" w:rsidRDefault="009F19E9" w:rsidP="000F3CDF">
            <w:pPr>
              <w:pStyle w:val="SpaceBetween"/>
            </w:pPr>
          </w:p>
        </w:tc>
      </w:tr>
      <w:tr w:rsidR="000F3CDF" w14:paraId="6C391319" w14:textId="77777777" w:rsidTr="000F3CDF">
        <w:tc>
          <w:tcPr>
            <w:tcW w:w="738" w:type="pct"/>
          </w:tcPr>
          <w:p w14:paraId="283022CB" w14:textId="77777777" w:rsidR="000F3CDF" w:rsidRDefault="000F3CDF" w:rsidP="000F3CDF">
            <w:pPr>
              <w:pStyle w:val="SpaceBetween"/>
            </w:pPr>
          </w:p>
        </w:tc>
        <w:tc>
          <w:tcPr>
            <w:tcW w:w="327" w:type="pct"/>
          </w:tcPr>
          <w:p w14:paraId="59B37F11" w14:textId="77777777" w:rsidR="000F3CDF" w:rsidRPr="009F19E9" w:rsidRDefault="000F3CDF" w:rsidP="000F3CDF">
            <w:pPr>
              <w:pStyle w:val="SpaceBetween"/>
            </w:pPr>
          </w:p>
        </w:tc>
        <w:tc>
          <w:tcPr>
            <w:tcW w:w="3935" w:type="pct"/>
          </w:tcPr>
          <w:p w14:paraId="4FBB27ED" w14:textId="77777777" w:rsidR="000F3CDF" w:rsidRDefault="000F3CDF" w:rsidP="000F3CDF">
            <w:pPr>
              <w:ind w:left="901"/>
              <w:rPr>
                <w:szCs w:val="20"/>
              </w:rPr>
            </w:pPr>
          </w:p>
          <w:p w14:paraId="09A0619A" w14:textId="77777777" w:rsidR="000F3CDF" w:rsidRDefault="000F3CDF" w:rsidP="000F3CDF">
            <w:pPr>
              <w:rPr>
                <w:szCs w:val="20"/>
              </w:rPr>
            </w:pPr>
          </w:p>
          <w:p w14:paraId="50850BDF" w14:textId="77777777" w:rsidR="000F3CDF" w:rsidRPr="00F45DD7" w:rsidRDefault="000F3CDF" w:rsidP="000F3CDF">
            <w:pPr>
              <w:numPr>
                <w:ilvl w:val="0"/>
                <w:numId w:val="12"/>
              </w:numPr>
              <w:tabs>
                <w:tab w:val="clear" w:pos="1440"/>
                <w:tab w:val="num" w:pos="901"/>
              </w:tabs>
              <w:ind w:left="901" w:hanging="180"/>
              <w:rPr>
                <w:szCs w:val="20"/>
              </w:rPr>
            </w:pPr>
            <w:r w:rsidRPr="00F45DD7">
              <w:rPr>
                <w:szCs w:val="20"/>
              </w:rPr>
              <w:lastRenderedPageBreak/>
              <w:t>Worked with professors and faculty and staff to develop policies and materials governing use of new bioreactor equipment as well as associated course materials</w:t>
            </w:r>
          </w:p>
          <w:p w14:paraId="1B253F5C" w14:textId="77777777" w:rsidR="000F3CDF" w:rsidRDefault="000F3CDF" w:rsidP="000F3CDF">
            <w:pPr>
              <w:numPr>
                <w:ilvl w:val="0"/>
                <w:numId w:val="12"/>
              </w:numPr>
              <w:tabs>
                <w:tab w:val="clear" w:pos="1440"/>
                <w:tab w:val="num" w:pos="901"/>
              </w:tabs>
              <w:ind w:left="901" w:hanging="180"/>
              <w:rPr>
                <w:szCs w:val="20"/>
              </w:rPr>
            </w:pPr>
            <w:r w:rsidRPr="00BD1837">
              <w:rPr>
                <w:szCs w:val="20"/>
              </w:rPr>
              <w:t>Cross-trained in use of AKTA Purification Systems</w:t>
            </w:r>
          </w:p>
          <w:p w14:paraId="7EFC5BA0" w14:textId="77777777" w:rsidR="000F3CDF" w:rsidRDefault="000F3CDF" w:rsidP="000F3CDF">
            <w:pPr>
              <w:ind w:left="901"/>
              <w:rPr>
                <w:szCs w:val="20"/>
              </w:rPr>
            </w:pPr>
          </w:p>
          <w:sdt>
            <w:sdtPr>
              <w:rPr>
                <w:rFonts w:asciiTheme="minorHAnsi" w:eastAsiaTheme="minorEastAsia" w:hAnsiTheme="minorHAnsi" w:cstheme="minorBidi"/>
                <w:b/>
                <w:bCs w:val="0"/>
                <w:color w:val="auto"/>
                <w:sz w:val="20"/>
                <w:szCs w:val="22"/>
              </w:rPr>
              <w:id w:val="843438150"/>
              <w:placeholder>
                <w:docPart w:val="9326A264EBC1F5479A4E95100D17878A"/>
              </w:placeholder>
            </w:sdtPr>
            <w:sdtEndPr/>
            <w:sdtContent>
              <w:p w14:paraId="3253F399" w14:textId="77777777" w:rsidR="000F3CDF" w:rsidRPr="00F45DD7" w:rsidRDefault="000F3CDF" w:rsidP="000F3CDF">
                <w:pPr>
                  <w:pStyle w:val="Heading2"/>
                  <w:spacing w:after="0" w:line="276" w:lineRule="auto"/>
                  <w:rPr>
                    <w:sz w:val="20"/>
                  </w:rPr>
                </w:pPr>
                <w:r w:rsidRPr="00F45DD7">
                  <w:rPr>
                    <w:b/>
                    <w:sz w:val="20"/>
                  </w:rPr>
                  <w:t>Undergraduate Research, UVA Chemical Engineering Department</w:t>
                </w:r>
                <w:r w:rsidRPr="00F45DD7">
                  <w:rPr>
                    <w:sz w:val="20"/>
                  </w:rPr>
                  <w:t xml:space="preserve">   </w:t>
                </w:r>
                <w:r>
                  <w:rPr>
                    <w:sz w:val="20"/>
                  </w:rPr>
                  <w:t xml:space="preserve">              </w:t>
                </w:r>
                <w:r w:rsidRPr="00F45DD7">
                  <w:rPr>
                    <w:sz w:val="20"/>
                  </w:rPr>
                  <w:t>Summer 2007</w:t>
                </w:r>
              </w:p>
              <w:p w14:paraId="59B512C4" w14:textId="77777777" w:rsidR="000F3CDF" w:rsidRDefault="000F3CDF" w:rsidP="000F3CDF">
                <w:pPr>
                  <w:spacing w:line="276" w:lineRule="auto"/>
                  <w:rPr>
                    <w:szCs w:val="20"/>
                  </w:rPr>
                </w:pPr>
                <w:r w:rsidRPr="00F45DD7">
                  <w:rPr>
                    <w:szCs w:val="20"/>
                  </w:rPr>
                  <w:t>Charlottesville, VA</w:t>
                </w:r>
              </w:p>
              <w:p w14:paraId="129DCF69" w14:textId="77777777" w:rsidR="000F3CDF" w:rsidRPr="00F45DD7" w:rsidRDefault="000F3CDF" w:rsidP="000F3CDF">
                <w:pPr>
                  <w:spacing w:line="276" w:lineRule="auto"/>
                  <w:rPr>
                    <w:szCs w:val="20"/>
                  </w:rPr>
                </w:pPr>
              </w:p>
              <w:p w14:paraId="561E874A" w14:textId="1CCB5ADD" w:rsidR="000F3CDF" w:rsidRPr="000F3CDF" w:rsidRDefault="000F3CDF" w:rsidP="000F3CDF">
                <w:pPr>
                  <w:spacing w:line="276" w:lineRule="auto"/>
                  <w:ind w:left="361"/>
                  <w:rPr>
                    <w:szCs w:val="20"/>
                  </w:rPr>
                </w:pPr>
                <w:r w:rsidRPr="00F45DD7">
                  <w:rPr>
                    <w:szCs w:val="20"/>
                  </w:rPr>
                  <w:t xml:space="preserve">Modifying a current mathematical circadian rhythm model in the XPPAUT and MATLAT environment in conjunction </w:t>
                </w:r>
                <w:commentRangeStart w:id="56"/>
                <w:r w:rsidRPr="00F45DD7">
                  <w:rPr>
                    <w:szCs w:val="20"/>
                  </w:rPr>
                  <w:t>with current research.</w:t>
                </w:r>
                <w:commentRangeEnd w:id="56"/>
                <w:r w:rsidR="00D6406C">
                  <w:rPr>
                    <w:rStyle w:val="CommentReference"/>
                  </w:rPr>
                  <w:commentReference w:id="56"/>
                </w:r>
              </w:p>
            </w:sdtContent>
          </w:sdt>
        </w:tc>
      </w:tr>
      <w:tr w:rsidR="000F3CDF" w14:paraId="55C05CF6" w14:textId="77777777" w:rsidTr="000F3CDF">
        <w:tc>
          <w:tcPr>
            <w:tcW w:w="738" w:type="pct"/>
          </w:tcPr>
          <w:p w14:paraId="60C75D1D" w14:textId="77777777" w:rsidR="000F3CDF" w:rsidRDefault="000F3CDF" w:rsidP="000F3CDF">
            <w:pPr>
              <w:pStyle w:val="SpaceBetween"/>
            </w:pPr>
          </w:p>
        </w:tc>
        <w:tc>
          <w:tcPr>
            <w:tcW w:w="327" w:type="pct"/>
          </w:tcPr>
          <w:p w14:paraId="5B4C1915" w14:textId="77777777" w:rsidR="000F3CDF" w:rsidRPr="009F19E9" w:rsidRDefault="000F3CDF" w:rsidP="000F3CDF">
            <w:pPr>
              <w:pStyle w:val="SpaceBetween"/>
            </w:pPr>
          </w:p>
        </w:tc>
        <w:tc>
          <w:tcPr>
            <w:tcW w:w="3935" w:type="pct"/>
          </w:tcPr>
          <w:p w14:paraId="116B203C" w14:textId="77777777" w:rsidR="000F3CDF" w:rsidRPr="00F45DD7" w:rsidRDefault="000F3CDF" w:rsidP="000F3CDF">
            <w:pPr>
              <w:ind w:left="901"/>
              <w:rPr>
                <w:szCs w:val="20"/>
              </w:rPr>
            </w:pPr>
          </w:p>
        </w:tc>
      </w:tr>
      <w:tr w:rsidR="009F19E9" w14:paraId="26A770DB" w14:textId="77777777" w:rsidTr="000F3CDF">
        <w:tc>
          <w:tcPr>
            <w:tcW w:w="738" w:type="pct"/>
          </w:tcPr>
          <w:p w14:paraId="50CB3BAF" w14:textId="77777777" w:rsidR="009F19E9" w:rsidRPr="00F45DD7" w:rsidRDefault="009F19E9" w:rsidP="000F3CDF">
            <w:pPr>
              <w:pStyle w:val="Heading1"/>
              <w:rPr>
                <w:sz w:val="20"/>
                <w:szCs w:val="20"/>
              </w:rPr>
            </w:pPr>
            <w:r w:rsidRPr="00F45DD7">
              <w:rPr>
                <w:sz w:val="20"/>
                <w:szCs w:val="20"/>
              </w:rPr>
              <w:t>Education</w:t>
            </w:r>
          </w:p>
        </w:tc>
        <w:tc>
          <w:tcPr>
            <w:tcW w:w="327" w:type="pct"/>
          </w:tcPr>
          <w:p w14:paraId="1FBD9B5E" w14:textId="77777777" w:rsidR="009F19E9" w:rsidRPr="00F45DD7" w:rsidRDefault="009F19E9" w:rsidP="000F3CDF">
            <w:pPr>
              <w:rPr>
                <w:szCs w:val="20"/>
              </w:rPr>
            </w:pPr>
          </w:p>
        </w:tc>
        <w:tc>
          <w:tcPr>
            <w:tcW w:w="3935" w:type="pct"/>
          </w:tcPr>
          <w:p w14:paraId="47FE231D" w14:textId="77777777" w:rsidR="00BF5B1E" w:rsidRPr="00F45DD7" w:rsidRDefault="005F70AF" w:rsidP="000F3CDF">
            <w:pPr>
              <w:pStyle w:val="Heading2"/>
              <w:spacing w:after="0"/>
              <w:rPr>
                <w:sz w:val="20"/>
              </w:rPr>
            </w:pPr>
            <w:sdt>
              <w:sdtPr>
                <w:rPr>
                  <w:b/>
                  <w:sz w:val="20"/>
                </w:rPr>
                <w:id w:val="9459748"/>
                <w:placeholder>
                  <w:docPart w:val="79584374703D194097101CD056DA169A"/>
                </w:placeholder>
              </w:sdtPr>
              <w:sdtEndPr/>
              <w:sdtContent>
                <w:r w:rsidR="00BF5B1E" w:rsidRPr="00F45DD7">
                  <w:rPr>
                    <w:b/>
                    <w:sz w:val="20"/>
                  </w:rPr>
                  <w:t>B.S. Chemical Engineering, University of Virginia</w:t>
                </w:r>
              </w:sdtContent>
            </w:sdt>
            <w:r w:rsidR="007F4AE1" w:rsidRPr="00F45DD7">
              <w:rPr>
                <w:sz w:val="20"/>
              </w:rPr>
              <w:tab/>
            </w:r>
            <w:r w:rsidR="00BF5B1E" w:rsidRPr="00F45DD7">
              <w:rPr>
                <w:sz w:val="20"/>
              </w:rPr>
              <w:t>August 2005 – May 2009</w:t>
            </w:r>
          </w:p>
          <w:p w14:paraId="7B95F1B0" w14:textId="77777777" w:rsidR="00BF5B1E" w:rsidRPr="00F45DD7" w:rsidRDefault="00BF5B1E" w:rsidP="000F3CDF">
            <w:pPr>
              <w:pStyle w:val="Heading2"/>
              <w:spacing w:after="0"/>
              <w:rPr>
                <w:sz w:val="20"/>
              </w:rPr>
            </w:pPr>
            <w:r w:rsidRPr="00F45DD7">
              <w:rPr>
                <w:sz w:val="20"/>
              </w:rPr>
              <w:t>Charlottesville, VA</w:t>
            </w:r>
          </w:p>
          <w:p w14:paraId="0363E5C1" w14:textId="77777777" w:rsidR="00BD1837" w:rsidRDefault="00BD1837" w:rsidP="000F3CDF">
            <w:pPr>
              <w:pStyle w:val="Heading2"/>
              <w:spacing w:after="0"/>
              <w:rPr>
                <w:b/>
                <w:sz w:val="20"/>
              </w:rPr>
            </w:pPr>
          </w:p>
          <w:p w14:paraId="4265EB31" w14:textId="31CEEBD7" w:rsidR="00BF5B1E" w:rsidRPr="00F45DD7" w:rsidRDefault="00BF5B1E" w:rsidP="000F3CDF">
            <w:pPr>
              <w:pStyle w:val="Heading2"/>
              <w:spacing w:after="0"/>
              <w:rPr>
                <w:sz w:val="20"/>
              </w:rPr>
            </w:pPr>
            <w:r w:rsidRPr="00F45DD7">
              <w:rPr>
                <w:b/>
                <w:sz w:val="20"/>
              </w:rPr>
              <w:t xml:space="preserve">Bioinformatics and Computational Biology M.S Program, </w:t>
            </w:r>
            <w:r w:rsidR="00DE5D67">
              <w:rPr>
                <w:b/>
                <w:sz w:val="20"/>
              </w:rPr>
              <w:t>GMU</w:t>
            </w:r>
            <w:r w:rsidR="00DE5D67">
              <w:rPr>
                <w:sz w:val="20"/>
              </w:rPr>
              <w:t xml:space="preserve">                               </w:t>
            </w:r>
            <w:r w:rsidRPr="00F45DD7">
              <w:rPr>
                <w:sz w:val="20"/>
              </w:rPr>
              <w:t xml:space="preserve">2011-2013 </w:t>
            </w:r>
          </w:p>
          <w:p w14:paraId="5AFC9330" w14:textId="77777777" w:rsidR="00BF5B1E" w:rsidRPr="00F45DD7" w:rsidRDefault="00BF5B1E" w:rsidP="000F3CDF">
            <w:pPr>
              <w:pStyle w:val="BodyText"/>
              <w:spacing w:after="0"/>
              <w:rPr>
                <w:color w:val="auto"/>
                <w:sz w:val="20"/>
                <w:szCs w:val="20"/>
              </w:rPr>
            </w:pPr>
            <w:r w:rsidRPr="00F45DD7">
              <w:rPr>
                <w:color w:val="auto"/>
                <w:sz w:val="20"/>
                <w:szCs w:val="20"/>
              </w:rPr>
              <w:t>Fairfax, VA</w:t>
            </w:r>
            <w:r w:rsidRPr="00F45DD7">
              <w:rPr>
                <w:color w:val="auto"/>
                <w:sz w:val="20"/>
                <w:szCs w:val="20"/>
              </w:rPr>
              <w:tab/>
            </w:r>
          </w:p>
        </w:tc>
      </w:tr>
      <w:tr w:rsidR="009F19E9" w14:paraId="24733B1E" w14:textId="77777777" w:rsidTr="000F3CDF">
        <w:tc>
          <w:tcPr>
            <w:tcW w:w="738" w:type="pct"/>
          </w:tcPr>
          <w:p w14:paraId="00A141ED" w14:textId="77777777" w:rsidR="009F19E9" w:rsidRPr="00F45DD7" w:rsidRDefault="009F19E9" w:rsidP="000F3CDF">
            <w:pPr>
              <w:pStyle w:val="SpaceBetween"/>
              <w:rPr>
                <w:sz w:val="20"/>
                <w:szCs w:val="20"/>
              </w:rPr>
            </w:pPr>
          </w:p>
        </w:tc>
        <w:tc>
          <w:tcPr>
            <w:tcW w:w="327" w:type="pct"/>
          </w:tcPr>
          <w:p w14:paraId="456AD5B3" w14:textId="77777777" w:rsidR="009F19E9" w:rsidRPr="00F45DD7" w:rsidRDefault="009F19E9" w:rsidP="000F3CDF">
            <w:pPr>
              <w:pStyle w:val="SpaceBetween"/>
              <w:rPr>
                <w:sz w:val="20"/>
                <w:szCs w:val="20"/>
              </w:rPr>
            </w:pPr>
          </w:p>
        </w:tc>
        <w:tc>
          <w:tcPr>
            <w:tcW w:w="3935" w:type="pct"/>
          </w:tcPr>
          <w:p w14:paraId="2E94FB23" w14:textId="77777777" w:rsidR="009F19E9" w:rsidRPr="00F45DD7" w:rsidRDefault="009F19E9" w:rsidP="000F3CDF">
            <w:pPr>
              <w:pStyle w:val="SpaceBetween"/>
              <w:rPr>
                <w:sz w:val="20"/>
                <w:szCs w:val="20"/>
              </w:rPr>
            </w:pPr>
          </w:p>
        </w:tc>
      </w:tr>
      <w:tr w:rsidR="009F19E9" w14:paraId="00B31440" w14:textId="77777777" w:rsidTr="000F3CDF">
        <w:tc>
          <w:tcPr>
            <w:tcW w:w="738" w:type="pct"/>
          </w:tcPr>
          <w:p w14:paraId="73AFB9B9" w14:textId="77777777" w:rsidR="009F19E9" w:rsidRPr="00F45DD7" w:rsidRDefault="00575A3C" w:rsidP="000F3CDF">
            <w:pPr>
              <w:pStyle w:val="Heading1"/>
              <w:rPr>
                <w:sz w:val="20"/>
                <w:szCs w:val="20"/>
              </w:rPr>
            </w:pPr>
            <w:r w:rsidRPr="00F45DD7">
              <w:rPr>
                <w:sz w:val="20"/>
                <w:szCs w:val="20"/>
              </w:rPr>
              <w:t>System Experience</w:t>
            </w:r>
          </w:p>
        </w:tc>
        <w:tc>
          <w:tcPr>
            <w:tcW w:w="327" w:type="pct"/>
          </w:tcPr>
          <w:p w14:paraId="3774E784" w14:textId="77777777" w:rsidR="009F19E9" w:rsidRPr="00F45DD7" w:rsidRDefault="009F19E9" w:rsidP="000F3CDF">
            <w:pPr>
              <w:rPr>
                <w:szCs w:val="20"/>
              </w:rPr>
            </w:pPr>
          </w:p>
        </w:tc>
        <w:tc>
          <w:tcPr>
            <w:tcW w:w="3935" w:type="pct"/>
          </w:tcPr>
          <w:p w14:paraId="57A582CD" w14:textId="366F03FB" w:rsidR="004F1FC8" w:rsidRPr="00F45DD7" w:rsidRDefault="004F1FC8" w:rsidP="000F3CDF">
            <w:pPr>
              <w:pStyle w:val="BodyText"/>
              <w:tabs>
                <w:tab w:val="left" w:pos="361"/>
              </w:tabs>
              <w:spacing w:after="0" w:line="276" w:lineRule="auto"/>
              <w:ind w:left="361" w:hanging="360"/>
              <w:rPr>
                <w:b/>
                <w:color w:val="auto"/>
                <w:sz w:val="20"/>
                <w:szCs w:val="20"/>
              </w:rPr>
            </w:pPr>
            <w:r w:rsidRPr="00F45DD7">
              <w:rPr>
                <w:b/>
                <w:color w:val="auto"/>
                <w:sz w:val="20"/>
                <w:szCs w:val="20"/>
              </w:rPr>
              <w:t>Certifications</w:t>
            </w:r>
          </w:p>
          <w:p w14:paraId="65A85768" w14:textId="74949BB7" w:rsidR="00640316" w:rsidRPr="00F45DD7" w:rsidRDefault="004F1FC8" w:rsidP="000F3CDF">
            <w:pPr>
              <w:tabs>
                <w:tab w:val="left" w:pos="361"/>
              </w:tabs>
              <w:spacing w:line="276" w:lineRule="auto"/>
              <w:ind w:left="361"/>
              <w:rPr>
                <w:szCs w:val="20"/>
              </w:rPr>
            </w:pPr>
            <w:r w:rsidRPr="00F45DD7">
              <w:rPr>
                <w:szCs w:val="20"/>
              </w:rPr>
              <w:t>Certified Information Systems Auditor (CISA) – Examination Passed 2017</w:t>
            </w:r>
          </w:p>
          <w:p w14:paraId="0426ADD3" w14:textId="77777777" w:rsidR="00C724BB" w:rsidRPr="00F45DD7" w:rsidRDefault="00C724BB" w:rsidP="000F3CDF">
            <w:pPr>
              <w:tabs>
                <w:tab w:val="left" w:pos="361"/>
              </w:tabs>
              <w:spacing w:line="276" w:lineRule="auto"/>
              <w:ind w:left="361"/>
              <w:rPr>
                <w:szCs w:val="20"/>
              </w:rPr>
            </w:pPr>
          </w:p>
          <w:p w14:paraId="3EE85178" w14:textId="41BC08BF" w:rsidR="00640316" w:rsidRPr="00F45DD7" w:rsidRDefault="00640316" w:rsidP="000F3CDF">
            <w:pPr>
              <w:pStyle w:val="BodyText"/>
              <w:tabs>
                <w:tab w:val="left" w:pos="361"/>
              </w:tabs>
              <w:spacing w:after="0" w:line="276" w:lineRule="auto"/>
              <w:ind w:left="361" w:hanging="360"/>
              <w:rPr>
                <w:b/>
                <w:color w:val="auto"/>
                <w:sz w:val="20"/>
                <w:szCs w:val="20"/>
              </w:rPr>
            </w:pPr>
            <w:r w:rsidRPr="00F45DD7">
              <w:rPr>
                <w:b/>
                <w:color w:val="auto"/>
                <w:sz w:val="20"/>
                <w:szCs w:val="20"/>
              </w:rPr>
              <w:t>Hardware</w:t>
            </w:r>
          </w:p>
          <w:p w14:paraId="4ED9D30B" w14:textId="022F3252" w:rsidR="00640316" w:rsidRPr="00F45DD7" w:rsidRDefault="00640316" w:rsidP="000F3CDF">
            <w:pPr>
              <w:tabs>
                <w:tab w:val="left" w:pos="361"/>
              </w:tabs>
              <w:spacing w:line="276" w:lineRule="auto"/>
              <w:ind w:left="361"/>
              <w:rPr>
                <w:szCs w:val="20"/>
              </w:rPr>
            </w:pPr>
            <w:r w:rsidRPr="00F45DD7">
              <w:rPr>
                <w:szCs w:val="20"/>
              </w:rPr>
              <w:t>Windows, Linux Environment</w:t>
            </w:r>
          </w:p>
          <w:p w14:paraId="05E4EB0E" w14:textId="77777777" w:rsidR="00640316" w:rsidRPr="00F45DD7" w:rsidRDefault="00640316" w:rsidP="000F3CDF">
            <w:pPr>
              <w:tabs>
                <w:tab w:val="left" w:pos="361"/>
              </w:tabs>
              <w:spacing w:line="276" w:lineRule="auto"/>
              <w:rPr>
                <w:szCs w:val="20"/>
              </w:rPr>
            </w:pPr>
          </w:p>
          <w:p w14:paraId="15DF8CAB" w14:textId="5111567E" w:rsidR="00C724BB" w:rsidRPr="00F45DD7" w:rsidRDefault="00C724BB" w:rsidP="000F3CDF">
            <w:pPr>
              <w:pStyle w:val="BodyText"/>
              <w:tabs>
                <w:tab w:val="left" w:pos="361"/>
              </w:tabs>
              <w:spacing w:after="0" w:line="276" w:lineRule="auto"/>
              <w:ind w:left="361" w:hanging="360"/>
              <w:rPr>
                <w:b/>
                <w:color w:val="auto"/>
                <w:sz w:val="20"/>
                <w:szCs w:val="20"/>
              </w:rPr>
            </w:pPr>
            <w:r w:rsidRPr="00F45DD7">
              <w:rPr>
                <w:b/>
                <w:color w:val="auto"/>
                <w:sz w:val="20"/>
                <w:szCs w:val="20"/>
              </w:rPr>
              <w:t>General Tools</w:t>
            </w:r>
          </w:p>
          <w:p w14:paraId="6B7380EC" w14:textId="3FF8500C" w:rsidR="00C724BB" w:rsidRPr="00F45DD7" w:rsidRDefault="00C724BB" w:rsidP="000F3CDF">
            <w:pPr>
              <w:pStyle w:val="BodyText"/>
              <w:tabs>
                <w:tab w:val="left" w:pos="361"/>
              </w:tabs>
              <w:spacing w:after="0"/>
              <w:ind w:left="361"/>
              <w:rPr>
                <w:color w:val="auto"/>
                <w:sz w:val="20"/>
                <w:szCs w:val="20"/>
              </w:rPr>
            </w:pPr>
            <w:r w:rsidRPr="00F45DD7">
              <w:rPr>
                <w:color w:val="auto"/>
                <w:sz w:val="20"/>
                <w:szCs w:val="20"/>
              </w:rPr>
              <w:t xml:space="preserve">Microsoft Office Suite (Word, Excel, </w:t>
            </w:r>
            <w:del w:id="57" w:author="Sikder, Faysal" w:date="2018-01-25T18:41:00Z">
              <w:r w:rsidRPr="00F45DD7" w:rsidDel="00D6406C">
                <w:rPr>
                  <w:color w:val="auto"/>
                  <w:sz w:val="20"/>
                  <w:szCs w:val="20"/>
                </w:rPr>
                <w:delText>Powerpoint</w:delText>
              </w:r>
            </w:del>
            <w:ins w:id="58" w:author="Sikder, Faysal" w:date="2018-01-25T18:41:00Z">
              <w:r w:rsidR="00D6406C" w:rsidRPr="00F45DD7">
                <w:rPr>
                  <w:color w:val="auto"/>
                  <w:sz w:val="20"/>
                  <w:szCs w:val="20"/>
                </w:rPr>
                <w:t>PowerPoint</w:t>
              </w:r>
            </w:ins>
            <w:r w:rsidR="00DE5D67">
              <w:rPr>
                <w:color w:val="auto"/>
                <w:sz w:val="20"/>
                <w:szCs w:val="20"/>
              </w:rPr>
              <w:t>, Visio</w:t>
            </w:r>
            <w:r w:rsidRPr="00F45DD7">
              <w:rPr>
                <w:color w:val="auto"/>
                <w:sz w:val="20"/>
                <w:szCs w:val="20"/>
              </w:rPr>
              <w:t>) - Expert</w:t>
            </w:r>
          </w:p>
          <w:p w14:paraId="38B3B2ED" w14:textId="26D7D673" w:rsidR="00C724BB" w:rsidRDefault="00C724BB" w:rsidP="000F3CDF">
            <w:pPr>
              <w:pStyle w:val="BodyText"/>
              <w:tabs>
                <w:tab w:val="left" w:pos="361"/>
              </w:tabs>
              <w:spacing w:after="0"/>
              <w:ind w:left="361"/>
              <w:rPr>
                <w:color w:val="auto"/>
                <w:sz w:val="20"/>
                <w:szCs w:val="20"/>
              </w:rPr>
            </w:pPr>
            <w:r w:rsidRPr="00F45DD7">
              <w:rPr>
                <w:color w:val="auto"/>
                <w:sz w:val="20"/>
                <w:szCs w:val="20"/>
              </w:rPr>
              <w:t xml:space="preserve">Git Version Control </w:t>
            </w:r>
            <w:r w:rsidR="00DE5D67">
              <w:rPr>
                <w:color w:val="auto"/>
                <w:sz w:val="20"/>
                <w:szCs w:val="20"/>
              </w:rPr>
              <w:t>–</w:t>
            </w:r>
            <w:r w:rsidRPr="00F45DD7">
              <w:rPr>
                <w:color w:val="auto"/>
                <w:sz w:val="20"/>
                <w:szCs w:val="20"/>
              </w:rPr>
              <w:t xml:space="preserve"> Expert</w:t>
            </w:r>
          </w:p>
          <w:p w14:paraId="414AB280" w14:textId="77777777" w:rsidR="00DE5D67" w:rsidRDefault="00DE5D67" w:rsidP="000F3CDF">
            <w:pPr>
              <w:pStyle w:val="BodyText"/>
              <w:tabs>
                <w:tab w:val="left" w:pos="361"/>
              </w:tabs>
              <w:spacing w:after="0"/>
              <w:ind w:left="361"/>
              <w:rPr>
                <w:color w:val="auto"/>
                <w:sz w:val="20"/>
                <w:szCs w:val="20"/>
              </w:rPr>
            </w:pPr>
          </w:p>
          <w:p w14:paraId="69AE9F3B" w14:textId="77777777" w:rsidR="00DE5D67" w:rsidRPr="00F45DD7" w:rsidRDefault="00DE5D67" w:rsidP="000F3CDF">
            <w:pPr>
              <w:pStyle w:val="SpaceBetween"/>
              <w:rPr>
                <w:b/>
                <w:sz w:val="20"/>
                <w:szCs w:val="20"/>
              </w:rPr>
            </w:pPr>
            <w:r w:rsidRPr="00F45DD7">
              <w:rPr>
                <w:b/>
                <w:sz w:val="20"/>
                <w:szCs w:val="20"/>
              </w:rPr>
              <w:t>Development Languages</w:t>
            </w:r>
          </w:p>
          <w:p w14:paraId="6B1F8641" w14:textId="77777777" w:rsidR="00DE5D67" w:rsidRPr="00F45DD7" w:rsidRDefault="00DE5D67" w:rsidP="000F3CDF">
            <w:pPr>
              <w:pStyle w:val="SpaceBetween"/>
              <w:rPr>
                <w:b/>
                <w:sz w:val="20"/>
                <w:szCs w:val="20"/>
              </w:rPr>
            </w:pPr>
          </w:p>
          <w:p w14:paraId="35E42160" w14:textId="77777777" w:rsidR="00DE5D67" w:rsidRDefault="00DE5D67" w:rsidP="000F3CDF">
            <w:pPr>
              <w:pStyle w:val="SpaceBetween"/>
              <w:ind w:firstLine="361"/>
              <w:rPr>
                <w:sz w:val="20"/>
                <w:szCs w:val="20"/>
              </w:rPr>
            </w:pPr>
            <w:r w:rsidRPr="00F45DD7">
              <w:rPr>
                <w:sz w:val="20"/>
                <w:szCs w:val="20"/>
              </w:rPr>
              <w:t>Python – Expert</w:t>
            </w:r>
          </w:p>
          <w:p w14:paraId="144E247B" w14:textId="77777777" w:rsidR="000F3CDF" w:rsidRPr="00F45DD7" w:rsidRDefault="000F3CDF" w:rsidP="000F3CDF">
            <w:pPr>
              <w:pStyle w:val="SpaceBetween"/>
              <w:ind w:firstLine="361"/>
              <w:rPr>
                <w:sz w:val="20"/>
                <w:szCs w:val="20"/>
              </w:rPr>
            </w:pPr>
            <w:r w:rsidRPr="00F45DD7">
              <w:rPr>
                <w:sz w:val="20"/>
                <w:szCs w:val="20"/>
              </w:rPr>
              <w:t>LaTeX - Expert</w:t>
            </w:r>
          </w:p>
          <w:p w14:paraId="14287FE1" w14:textId="77777777" w:rsidR="000F3CDF" w:rsidRDefault="000F3CDF" w:rsidP="000F3CDF">
            <w:pPr>
              <w:pStyle w:val="SpaceBetween"/>
              <w:ind w:firstLine="361"/>
              <w:rPr>
                <w:sz w:val="20"/>
                <w:szCs w:val="20"/>
              </w:rPr>
            </w:pPr>
            <w:r w:rsidRPr="00F45DD7">
              <w:rPr>
                <w:sz w:val="20"/>
                <w:szCs w:val="20"/>
              </w:rPr>
              <w:t>Java – Proficient</w:t>
            </w:r>
          </w:p>
          <w:p w14:paraId="486BA036" w14:textId="2E4A0BDD" w:rsidR="000F3CDF" w:rsidRPr="00F45DD7" w:rsidRDefault="000F3CDF" w:rsidP="000F3CDF">
            <w:pPr>
              <w:pStyle w:val="SpaceBetween"/>
              <w:ind w:firstLine="361"/>
              <w:rPr>
                <w:sz w:val="20"/>
                <w:szCs w:val="20"/>
              </w:rPr>
            </w:pPr>
            <w:r>
              <w:rPr>
                <w:sz w:val="20"/>
                <w:szCs w:val="20"/>
              </w:rPr>
              <w:t>MATLAB - Proficient</w:t>
            </w:r>
          </w:p>
          <w:p w14:paraId="56E95BC2" w14:textId="77777777" w:rsidR="00DE5D67" w:rsidRPr="00F45DD7" w:rsidRDefault="00DE5D67" w:rsidP="000F3CDF">
            <w:pPr>
              <w:pStyle w:val="SpaceBetween"/>
              <w:ind w:firstLine="361"/>
              <w:rPr>
                <w:sz w:val="20"/>
                <w:szCs w:val="20"/>
              </w:rPr>
            </w:pPr>
            <w:r w:rsidRPr="00F45DD7">
              <w:rPr>
                <w:sz w:val="20"/>
                <w:szCs w:val="20"/>
              </w:rPr>
              <w:t>R - Expert</w:t>
            </w:r>
          </w:p>
          <w:p w14:paraId="517216E3" w14:textId="77777777" w:rsidR="00DE5D67" w:rsidRPr="00F45DD7" w:rsidRDefault="00DE5D67" w:rsidP="000F3CDF">
            <w:pPr>
              <w:pStyle w:val="SpaceBetween"/>
              <w:ind w:firstLine="361"/>
              <w:rPr>
                <w:sz w:val="20"/>
                <w:szCs w:val="20"/>
              </w:rPr>
            </w:pPr>
            <w:r w:rsidRPr="00F45DD7">
              <w:rPr>
                <w:sz w:val="20"/>
                <w:szCs w:val="20"/>
              </w:rPr>
              <w:t>Perl - Proficient</w:t>
            </w:r>
          </w:p>
          <w:p w14:paraId="0A84E43D" w14:textId="77777777" w:rsidR="00DE5D67" w:rsidRPr="00F45DD7" w:rsidRDefault="00DE5D67" w:rsidP="000F3CDF">
            <w:pPr>
              <w:pStyle w:val="SpaceBetween"/>
              <w:rPr>
                <w:b/>
                <w:sz w:val="20"/>
                <w:szCs w:val="20"/>
              </w:rPr>
            </w:pPr>
          </w:p>
          <w:p w14:paraId="2734B6CD" w14:textId="77777777" w:rsidR="00DE5D67" w:rsidRPr="00F45DD7" w:rsidRDefault="00DE5D67" w:rsidP="000F3CDF">
            <w:pPr>
              <w:pStyle w:val="SpaceBetween"/>
              <w:rPr>
                <w:b/>
                <w:sz w:val="20"/>
                <w:szCs w:val="20"/>
              </w:rPr>
            </w:pPr>
            <w:r w:rsidRPr="00F45DD7">
              <w:rPr>
                <w:b/>
                <w:sz w:val="20"/>
                <w:szCs w:val="20"/>
              </w:rPr>
              <w:t>Data Analysis Packages</w:t>
            </w:r>
          </w:p>
          <w:p w14:paraId="2C55AA9E" w14:textId="77777777" w:rsidR="00DE5D67" w:rsidRPr="00F45DD7" w:rsidRDefault="00DE5D67" w:rsidP="000F3CDF">
            <w:pPr>
              <w:pStyle w:val="SpaceBetween"/>
              <w:rPr>
                <w:b/>
                <w:sz w:val="20"/>
                <w:szCs w:val="20"/>
              </w:rPr>
            </w:pPr>
          </w:p>
          <w:p w14:paraId="6D7F4890" w14:textId="2090CC76" w:rsidR="00DE5D67" w:rsidRPr="00F45DD7" w:rsidRDefault="00DE5D67" w:rsidP="000F3CDF">
            <w:pPr>
              <w:pStyle w:val="SpaceBetween"/>
              <w:ind w:left="361"/>
              <w:rPr>
                <w:sz w:val="20"/>
                <w:szCs w:val="20"/>
              </w:rPr>
            </w:pPr>
            <w:r w:rsidRPr="00F45DD7">
              <w:rPr>
                <w:sz w:val="20"/>
                <w:szCs w:val="20"/>
              </w:rPr>
              <w:t>Anaconda/Conda, Pandas, Plotly, Cufflinks, Matplot</w:t>
            </w:r>
            <w:r w:rsidR="00392DF1">
              <w:rPr>
                <w:sz w:val="20"/>
                <w:szCs w:val="20"/>
              </w:rPr>
              <w:t>lib, Seaborn – Proficient/Exper</w:t>
            </w:r>
            <w:r w:rsidRPr="00F45DD7">
              <w:rPr>
                <w:sz w:val="20"/>
                <w:szCs w:val="20"/>
              </w:rPr>
              <w:t>t</w:t>
            </w:r>
          </w:p>
          <w:p w14:paraId="1AE28FCB" w14:textId="691F2DFB" w:rsidR="00DE5D67" w:rsidRPr="00F45DD7" w:rsidRDefault="00DE5D67" w:rsidP="000F3CDF">
            <w:pPr>
              <w:pStyle w:val="BodyText"/>
              <w:tabs>
                <w:tab w:val="left" w:pos="361"/>
              </w:tabs>
              <w:spacing w:after="0"/>
              <w:ind w:left="361"/>
              <w:rPr>
                <w:color w:val="auto"/>
                <w:sz w:val="20"/>
                <w:szCs w:val="20"/>
              </w:rPr>
            </w:pPr>
          </w:p>
        </w:tc>
      </w:tr>
      <w:tr w:rsidR="00BA041D" w14:paraId="5A06582D" w14:textId="77777777" w:rsidTr="000F3CDF">
        <w:tc>
          <w:tcPr>
            <w:tcW w:w="738" w:type="pct"/>
          </w:tcPr>
          <w:p w14:paraId="5BE1995B" w14:textId="70BE8692" w:rsidR="00BA041D" w:rsidRPr="00F45DD7" w:rsidRDefault="000F3CDF" w:rsidP="000F3CDF">
            <w:pPr>
              <w:pStyle w:val="Heading1"/>
              <w:jc w:val="center"/>
              <w:rPr>
                <w:sz w:val="20"/>
                <w:szCs w:val="20"/>
              </w:rPr>
            </w:pPr>
            <w:r>
              <w:rPr>
                <w:sz w:val="20"/>
                <w:szCs w:val="20"/>
              </w:rPr>
              <w:t xml:space="preserve">   </w:t>
            </w:r>
          </w:p>
        </w:tc>
        <w:tc>
          <w:tcPr>
            <w:tcW w:w="327" w:type="pct"/>
          </w:tcPr>
          <w:p w14:paraId="78C50F59" w14:textId="77777777" w:rsidR="00BA041D" w:rsidRPr="00F45DD7" w:rsidRDefault="00BA041D" w:rsidP="000F3CDF">
            <w:pPr>
              <w:rPr>
                <w:szCs w:val="20"/>
              </w:rPr>
            </w:pPr>
          </w:p>
        </w:tc>
        <w:tc>
          <w:tcPr>
            <w:tcW w:w="3935" w:type="pct"/>
          </w:tcPr>
          <w:p w14:paraId="3AEABAA0" w14:textId="77777777" w:rsidR="00BA041D" w:rsidRPr="00F45DD7" w:rsidRDefault="00BA041D" w:rsidP="000F3CDF">
            <w:pPr>
              <w:pStyle w:val="Heading2"/>
              <w:spacing w:after="0"/>
              <w:rPr>
                <w:b/>
                <w:sz w:val="20"/>
              </w:rPr>
            </w:pPr>
          </w:p>
        </w:tc>
      </w:tr>
      <w:tr w:rsidR="004F1FC8" w14:paraId="7B72BE52" w14:textId="77777777" w:rsidTr="000F3CDF">
        <w:tc>
          <w:tcPr>
            <w:tcW w:w="738" w:type="pct"/>
          </w:tcPr>
          <w:p w14:paraId="79C47887" w14:textId="2BBB3AD4" w:rsidR="004F1FC8" w:rsidRPr="00F45DD7" w:rsidRDefault="004F1FC8" w:rsidP="000F3CDF">
            <w:pPr>
              <w:pStyle w:val="Heading1"/>
              <w:rPr>
                <w:sz w:val="20"/>
                <w:szCs w:val="20"/>
              </w:rPr>
            </w:pPr>
            <w:r w:rsidRPr="00F45DD7">
              <w:rPr>
                <w:sz w:val="20"/>
                <w:szCs w:val="20"/>
              </w:rPr>
              <w:t>Professional Memberships</w:t>
            </w:r>
          </w:p>
        </w:tc>
        <w:tc>
          <w:tcPr>
            <w:tcW w:w="327" w:type="pct"/>
          </w:tcPr>
          <w:p w14:paraId="0150BBDF" w14:textId="77777777" w:rsidR="004F1FC8" w:rsidRPr="00F45DD7" w:rsidRDefault="004F1FC8" w:rsidP="000F3CDF">
            <w:pPr>
              <w:rPr>
                <w:szCs w:val="20"/>
              </w:rPr>
            </w:pPr>
          </w:p>
        </w:tc>
        <w:tc>
          <w:tcPr>
            <w:tcW w:w="3935" w:type="pct"/>
          </w:tcPr>
          <w:p w14:paraId="114411FD" w14:textId="47EFE92C" w:rsidR="004F1FC8" w:rsidRPr="00F45DD7" w:rsidRDefault="004F1FC8" w:rsidP="000F3CDF">
            <w:pPr>
              <w:pStyle w:val="Heading2"/>
              <w:spacing w:after="0"/>
              <w:rPr>
                <w:sz w:val="20"/>
              </w:rPr>
            </w:pPr>
            <w:r w:rsidRPr="00F45DD7">
              <w:rPr>
                <w:b/>
                <w:sz w:val="20"/>
              </w:rPr>
              <w:t xml:space="preserve">Information Systems Audit and Control Association (ISACA)         </w:t>
            </w:r>
            <w:r w:rsidR="00DE5D67">
              <w:rPr>
                <w:b/>
                <w:sz w:val="20"/>
              </w:rPr>
              <w:t xml:space="preserve">                </w:t>
            </w:r>
            <w:r w:rsidRPr="00F45DD7">
              <w:rPr>
                <w:sz w:val="20"/>
              </w:rPr>
              <w:t>December 2017</w:t>
            </w:r>
          </w:p>
        </w:tc>
      </w:tr>
    </w:tbl>
    <w:p w14:paraId="40719E33" w14:textId="2A514C00" w:rsidR="00620EA4" w:rsidRDefault="000F3CDF" w:rsidP="00BD1837">
      <w:pPr>
        <w:pStyle w:val="BodyText"/>
        <w:spacing w:after="0"/>
      </w:pPr>
      <w:r>
        <w:br w:type="textWrapping" w:clear="all"/>
      </w:r>
    </w:p>
    <w:sectPr w:rsidR="00620EA4" w:rsidSect="00E645F4">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kder, Faysal" w:date="2018-01-25T18:53:00Z" w:initials="FS">
    <w:p w14:paraId="60C10FC6" w14:textId="1CB1829C" w:rsidR="003121B8" w:rsidRDefault="003121B8">
      <w:pPr>
        <w:pStyle w:val="CommentText"/>
      </w:pPr>
      <w:r>
        <w:rPr>
          <w:rStyle w:val="CommentReference"/>
        </w:rPr>
        <w:annotationRef/>
      </w:r>
      <w:r w:rsidR="001B1307">
        <w:t>Since most of your tech related information is on the second page, I’d recommend moving the “Experience” section to the end. It’d highlight the tech stuff more.</w:t>
      </w:r>
    </w:p>
    <w:p w14:paraId="60EC4A1A" w14:textId="63E3A075" w:rsidR="001B1307" w:rsidRDefault="001B1307">
      <w:pPr>
        <w:pStyle w:val="CommentText"/>
      </w:pPr>
    </w:p>
    <w:p w14:paraId="2E8FA09E" w14:textId="5319E0BE" w:rsidR="001B1307" w:rsidRDefault="001B1307">
      <w:pPr>
        <w:pStyle w:val="CommentText"/>
      </w:pPr>
      <w:r>
        <w:t>Just a thought.</w:t>
      </w:r>
    </w:p>
  </w:comment>
  <w:comment w:id="2" w:author="Sikder, Faysal" w:date="2018-01-25T18:25:00Z" w:initials="FS">
    <w:p w14:paraId="214465EC" w14:textId="0DD4D1A2" w:rsidR="00FC079F" w:rsidRDefault="00FC079F">
      <w:pPr>
        <w:pStyle w:val="CommentText"/>
      </w:pPr>
      <w:r>
        <w:rPr>
          <w:rStyle w:val="CommentReference"/>
        </w:rPr>
        <w:annotationRef/>
      </w:r>
      <w:r>
        <w:t xml:space="preserve">I’d change this to “Experience with”. </w:t>
      </w:r>
    </w:p>
  </w:comment>
  <w:comment w:id="3" w:author="Sikder, Faysal" w:date="2018-01-25T18:28:00Z" w:initials="FS">
    <w:p w14:paraId="6ACA5CF6" w14:textId="40B21F56" w:rsidR="00FC079F" w:rsidRDefault="00FC079F">
      <w:pPr>
        <w:pStyle w:val="CommentText"/>
      </w:pPr>
      <w:r>
        <w:rPr>
          <w:rStyle w:val="CommentReference"/>
        </w:rPr>
        <w:annotationRef/>
      </w:r>
      <w:r>
        <w:t>Would it be a stretch to change it to “Operations Manager and Technology Officer”</w:t>
      </w:r>
    </w:p>
  </w:comment>
  <w:comment w:id="56" w:author="Sikder, Faysal" w:date="2018-01-25T18:41:00Z" w:initials="FS">
    <w:p w14:paraId="38212474" w14:textId="7B58F985" w:rsidR="00D6406C" w:rsidRDefault="00D6406C">
      <w:pPr>
        <w:pStyle w:val="CommentText"/>
      </w:pPr>
      <w:r>
        <w:rPr>
          <w:rStyle w:val="CommentReference"/>
        </w:rPr>
        <w:annotationRef/>
      </w:r>
      <w:r>
        <w:t>This doesn’t make sense to me. What current research are you referring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8FA09E" w15:done="0"/>
  <w15:commentEx w15:paraId="214465EC" w15:done="0"/>
  <w15:commentEx w15:paraId="6ACA5CF6" w15:done="0"/>
  <w15:commentEx w15:paraId="3821247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6C64F" w14:textId="77777777" w:rsidR="005F70AF" w:rsidRDefault="005F70AF">
      <w:r>
        <w:separator/>
      </w:r>
    </w:p>
  </w:endnote>
  <w:endnote w:type="continuationSeparator" w:id="0">
    <w:p w14:paraId="1AFE39B9" w14:textId="77777777" w:rsidR="005F70AF" w:rsidRDefault="005F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2841" w14:textId="532ADD20" w:rsidR="00F64BEE" w:rsidRDefault="00F64BEE">
    <w:pPr>
      <w:pStyle w:val="Footer"/>
    </w:pPr>
    <w:r>
      <w:fldChar w:fldCharType="begin"/>
    </w:r>
    <w:r>
      <w:instrText xml:space="preserve"> Page </w:instrText>
    </w:r>
    <w:r>
      <w:fldChar w:fldCharType="separate"/>
    </w:r>
    <w:r w:rsidR="001B130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4F447" w14:textId="77777777" w:rsidR="005F70AF" w:rsidRDefault="005F70AF">
      <w:r>
        <w:separator/>
      </w:r>
    </w:p>
  </w:footnote>
  <w:footnote w:type="continuationSeparator" w:id="0">
    <w:p w14:paraId="355906ED" w14:textId="77777777" w:rsidR="005F70AF" w:rsidRDefault="005F7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0085"/>
      <w:gridCol w:w="715"/>
    </w:tblGrid>
    <w:tr w:rsidR="00F64BEE" w14:paraId="5BCE609E" w14:textId="77777777">
      <w:trPr>
        <w:trHeight w:val="720"/>
      </w:trPr>
      <w:tc>
        <w:tcPr>
          <w:tcW w:w="10188" w:type="dxa"/>
          <w:vAlign w:val="center"/>
        </w:tcPr>
        <w:p w14:paraId="4ACC9904" w14:textId="0DE028BE" w:rsidR="00F64BEE" w:rsidRDefault="00F64BEE">
          <w:r>
            <w:t>Tung Phung</w:t>
          </w:r>
        </w:p>
      </w:tc>
      <w:tc>
        <w:tcPr>
          <w:tcW w:w="720" w:type="dxa"/>
          <w:shd w:val="clear" w:color="auto" w:fill="629DD1" w:themeFill="accent1"/>
          <w:vAlign w:val="center"/>
        </w:tcPr>
        <w:p w14:paraId="261702AD" w14:textId="77777777" w:rsidR="00F64BEE" w:rsidRDefault="00F64BEE"/>
      </w:tc>
    </w:tr>
  </w:tbl>
  <w:p w14:paraId="175D68F7" w14:textId="77777777" w:rsidR="00F64BEE" w:rsidRDefault="00F64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27BFD" w14:textId="77777777" w:rsidR="00F64BEE" w:rsidRDefault="00F64BEE"/>
  <w:tbl>
    <w:tblPr>
      <w:tblW w:w="5000" w:type="pct"/>
      <w:tblCellMar>
        <w:left w:w="0" w:type="dxa"/>
        <w:right w:w="0" w:type="dxa"/>
      </w:tblCellMar>
      <w:tblLook w:val="04A0" w:firstRow="1" w:lastRow="0" w:firstColumn="1" w:lastColumn="0" w:noHBand="0" w:noVBand="1"/>
    </w:tblPr>
    <w:tblGrid>
      <w:gridCol w:w="9360"/>
      <w:gridCol w:w="1440"/>
    </w:tblGrid>
    <w:tr w:rsidR="00F64BEE" w14:paraId="3CD079F0" w14:textId="77777777">
      <w:trPr>
        <w:trHeight w:hRule="exact" w:val="1440"/>
      </w:trPr>
      <w:tc>
        <w:tcPr>
          <w:tcW w:w="9360" w:type="dxa"/>
          <w:vAlign w:val="center"/>
        </w:tcPr>
        <w:p w14:paraId="404B5754" w14:textId="77777777" w:rsidR="00F64BEE" w:rsidRDefault="00F64BEE">
          <w:pPr>
            <w:pStyle w:val="ContactDetails"/>
          </w:pPr>
        </w:p>
      </w:tc>
      <w:tc>
        <w:tcPr>
          <w:tcW w:w="1440" w:type="dxa"/>
          <w:shd w:val="clear" w:color="auto" w:fill="629DD1" w:themeFill="accent1"/>
          <w:vAlign w:val="bottom"/>
        </w:tcPr>
        <w:p w14:paraId="256207C3" w14:textId="77777777" w:rsidR="00F64BEE" w:rsidRDefault="00F64BEE" w:rsidP="00BB25B8">
          <w:pPr>
            <w:pStyle w:val="Initials"/>
          </w:pPr>
          <w:r>
            <w:t>TP</w:t>
          </w:r>
        </w:p>
      </w:tc>
    </w:tr>
  </w:tbl>
  <w:p w14:paraId="24E2CB93" w14:textId="77777777" w:rsidR="00F64BEE" w:rsidRDefault="00F64BE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8316EA"/>
    <w:multiLevelType w:val="hybridMultilevel"/>
    <w:tmpl w:val="6A502042"/>
    <w:lvl w:ilvl="0" w:tplc="E1004E7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D6B39"/>
    <w:multiLevelType w:val="hybridMultilevel"/>
    <w:tmpl w:val="36CA5FE6"/>
    <w:lvl w:ilvl="0" w:tplc="E1004E7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B225F"/>
    <w:multiLevelType w:val="hybridMultilevel"/>
    <w:tmpl w:val="A1F273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60272AD"/>
    <w:multiLevelType w:val="hybridMultilevel"/>
    <w:tmpl w:val="6C66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9325E"/>
    <w:multiLevelType w:val="hybridMultilevel"/>
    <w:tmpl w:val="DC4E23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kder, Faysal">
    <w15:presenceInfo w15:providerId="None" w15:userId="Sikder, Fays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F51104"/>
    <w:rsid w:val="0006602F"/>
    <w:rsid w:val="000B1099"/>
    <w:rsid w:val="000D66FC"/>
    <w:rsid w:val="000F3CDF"/>
    <w:rsid w:val="00110ABE"/>
    <w:rsid w:val="001B1307"/>
    <w:rsid w:val="001B67CE"/>
    <w:rsid w:val="0027485B"/>
    <w:rsid w:val="002B6CDF"/>
    <w:rsid w:val="003121B8"/>
    <w:rsid w:val="00392DF1"/>
    <w:rsid w:val="004354EF"/>
    <w:rsid w:val="004822F9"/>
    <w:rsid w:val="004F1FC8"/>
    <w:rsid w:val="00575A3C"/>
    <w:rsid w:val="005F70AF"/>
    <w:rsid w:val="00620EA4"/>
    <w:rsid w:val="00640316"/>
    <w:rsid w:val="00654772"/>
    <w:rsid w:val="00691707"/>
    <w:rsid w:val="006D333B"/>
    <w:rsid w:val="006D43C6"/>
    <w:rsid w:val="007F4AE1"/>
    <w:rsid w:val="00810AA1"/>
    <w:rsid w:val="009F19E9"/>
    <w:rsid w:val="00A73887"/>
    <w:rsid w:val="00AC7FB3"/>
    <w:rsid w:val="00B41FE5"/>
    <w:rsid w:val="00BA041D"/>
    <w:rsid w:val="00BB25B8"/>
    <w:rsid w:val="00BD1837"/>
    <w:rsid w:val="00BE3787"/>
    <w:rsid w:val="00BE702D"/>
    <w:rsid w:val="00BF5B1E"/>
    <w:rsid w:val="00C724BB"/>
    <w:rsid w:val="00D44D4F"/>
    <w:rsid w:val="00D6406C"/>
    <w:rsid w:val="00DE5D67"/>
    <w:rsid w:val="00E645F4"/>
    <w:rsid w:val="00F24660"/>
    <w:rsid w:val="00F45DD7"/>
    <w:rsid w:val="00F51104"/>
    <w:rsid w:val="00F606C8"/>
    <w:rsid w:val="00F64BEE"/>
    <w:rsid w:val="00F72602"/>
    <w:rsid w:val="00FB2EB9"/>
    <w:rsid w:val="00FC0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30CDE"/>
  <w15:docId w15:val="{80490CB0-8E22-4C1A-8C6D-8DBD2285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29DD1"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42852"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29DD1"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29DD1"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42852"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29DD1" w:themeColor="accent1"/>
    </w:rPr>
  </w:style>
  <w:style w:type="character" w:customStyle="1" w:styleId="FooterChar">
    <w:name w:val="Footer Char"/>
    <w:basedOn w:val="DefaultParagraphFont"/>
    <w:link w:val="Footer"/>
    <w:rsid w:val="00F015DE"/>
    <w:rPr>
      <w:b/>
      <w:color w:val="629DD1"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29DD1"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29DD1"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29DD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29DD1"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F015DE"/>
    <w:rPr>
      <w:b/>
      <w:bCs/>
      <w:i/>
      <w:iCs/>
      <w:color w:val="629DD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476B1" w:themeColor="accent1" w:themeShade="BF"/>
      <w:sz w:val="28"/>
      <w:szCs w:val="28"/>
    </w:r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79584374703D194097101CD056DA169A">
    <w:name w:val="79584374703D194097101CD056DA169A"/>
    <w:rsid w:val="00BE3787"/>
    <w:rPr>
      <w:sz w:val="24"/>
      <w:szCs w:val="24"/>
      <w:lang w:eastAsia="ja-JP"/>
    </w:rPr>
  </w:style>
  <w:style w:type="character" w:styleId="CommentReference">
    <w:name w:val="annotation reference"/>
    <w:basedOn w:val="DefaultParagraphFont"/>
    <w:semiHidden/>
    <w:unhideWhenUsed/>
    <w:rsid w:val="00FC079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0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64265C0234D24CBC28C53998DDFB04"/>
        <w:category>
          <w:name w:val="General"/>
          <w:gallery w:val="placeholder"/>
        </w:category>
        <w:types>
          <w:type w:val="bbPlcHdr"/>
        </w:types>
        <w:behaviors>
          <w:behavior w:val="content"/>
        </w:behaviors>
        <w:guid w:val="{2ACD7226-06A7-E445-8AD9-DFBB0CE51AE0}"/>
      </w:docPartPr>
      <w:docPartBody>
        <w:p w:rsidR="00995B44" w:rsidRDefault="00995B44">
          <w:pPr>
            <w:pStyle w:val="E764265C0234D24CBC28C53998DDFB0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9584374703D194097101CD056DA169A"/>
        <w:category>
          <w:name w:val="General"/>
          <w:gallery w:val="placeholder"/>
        </w:category>
        <w:types>
          <w:type w:val="bbPlcHdr"/>
        </w:types>
        <w:behaviors>
          <w:behavior w:val="content"/>
        </w:behaviors>
        <w:guid w:val="{3993F0A7-2FAA-3943-B9DA-2B3A470A0C91}"/>
      </w:docPartPr>
      <w:docPartBody>
        <w:p w:rsidR="00995B44" w:rsidRDefault="00995B44">
          <w:pPr>
            <w:pStyle w:val="79584374703D194097101CD056DA169A"/>
          </w:pPr>
          <w:r>
            <w:t>Aliquam dapibus.</w:t>
          </w:r>
        </w:p>
      </w:docPartBody>
    </w:docPart>
    <w:docPart>
      <w:docPartPr>
        <w:name w:val="EA86ED221952C340AC8FC1EE76D04A1C"/>
        <w:category>
          <w:name w:val="General"/>
          <w:gallery w:val="placeholder"/>
        </w:category>
        <w:types>
          <w:type w:val="bbPlcHdr"/>
        </w:types>
        <w:behaviors>
          <w:behavior w:val="content"/>
        </w:behaviors>
        <w:guid w:val="{FAA9B12E-14C4-E641-A233-3F37482140AA}"/>
      </w:docPartPr>
      <w:docPartBody>
        <w:p w:rsidR="005C4563" w:rsidRDefault="005C4563" w:rsidP="005C4563">
          <w:pPr>
            <w:pStyle w:val="EA86ED221952C340AC8FC1EE76D04A1C"/>
          </w:pPr>
          <w:r>
            <w:t>Aliquam dapibus.</w:t>
          </w:r>
        </w:p>
      </w:docPartBody>
    </w:docPart>
    <w:docPart>
      <w:docPartPr>
        <w:name w:val="9326A264EBC1F5479A4E95100D17878A"/>
        <w:category>
          <w:name w:val="General"/>
          <w:gallery w:val="placeholder"/>
        </w:category>
        <w:types>
          <w:type w:val="bbPlcHdr"/>
        </w:types>
        <w:behaviors>
          <w:behavior w:val="content"/>
        </w:behaviors>
        <w:guid w:val="{2B886DD9-C29C-4F4E-8972-31E6AD7CF8CD}"/>
      </w:docPartPr>
      <w:docPartBody>
        <w:p w:rsidR="005C4563" w:rsidRDefault="005C4563" w:rsidP="005C4563">
          <w:pPr>
            <w:pStyle w:val="9326A264EBC1F5479A4E95100D17878A"/>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44"/>
    <w:rsid w:val="005C4563"/>
    <w:rsid w:val="00995B44"/>
    <w:rsid w:val="009B4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64265C0234D24CBC28C53998DDFB04">
    <w:name w:val="E764265C0234D24CBC28C53998DDFB04"/>
  </w:style>
  <w:style w:type="paragraph" w:customStyle="1" w:styleId="7621E60FDA041F4EB22B7CE9258F2C9C">
    <w:name w:val="7621E60FDA041F4EB22B7CE9258F2C9C"/>
  </w:style>
  <w:style w:type="paragraph" w:customStyle="1" w:styleId="293743D09CC0004486EF59970CC5B34A">
    <w:name w:val="293743D09CC0004486EF59970CC5B34A"/>
  </w:style>
  <w:style w:type="paragraph" w:customStyle="1" w:styleId="021AE06B6FF8B94BBD05DC5DBEC3EE23">
    <w:name w:val="021AE06B6FF8B94BBD05DC5DBEC3EE23"/>
  </w:style>
  <w:style w:type="paragraph" w:customStyle="1" w:styleId="D43B6A32A5AC9D4490CE0A46063A5827">
    <w:name w:val="D43B6A32A5AC9D4490CE0A46063A5827"/>
  </w:style>
  <w:style w:type="paragraph" w:styleId="BodyText">
    <w:name w:val="Body Text"/>
    <w:basedOn w:val="Normal"/>
    <w:link w:val="BodyTextChar"/>
    <w:rsid w:val="00995B44"/>
    <w:pPr>
      <w:spacing w:after="200"/>
    </w:pPr>
    <w:rPr>
      <w:rFonts w:eastAsiaTheme="minorHAnsi"/>
      <w:sz w:val="20"/>
      <w:szCs w:val="22"/>
      <w:lang w:eastAsia="en-US"/>
    </w:rPr>
  </w:style>
  <w:style w:type="character" w:customStyle="1" w:styleId="BodyTextChar">
    <w:name w:val="Body Text Char"/>
    <w:basedOn w:val="DefaultParagraphFont"/>
    <w:link w:val="BodyText"/>
    <w:rsid w:val="00995B44"/>
    <w:rPr>
      <w:rFonts w:eastAsiaTheme="minorHAnsi"/>
      <w:sz w:val="20"/>
      <w:szCs w:val="22"/>
      <w:lang w:eastAsia="en-US"/>
    </w:rPr>
  </w:style>
  <w:style w:type="paragraph" w:customStyle="1" w:styleId="A399FF0140D5164A903B1BB50EEA095B">
    <w:name w:val="A399FF0140D5164A903B1BB50EEA095B"/>
  </w:style>
  <w:style w:type="paragraph" w:customStyle="1" w:styleId="ECC77DB572FEA74BBA13628106319A91">
    <w:name w:val="ECC77DB572FEA74BBA13628106319A91"/>
  </w:style>
  <w:style w:type="paragraph" w:customStyle="1" w:styleId="7EB3D537008E884EA6D0FBB37C09B14F">
    <w:name w:val="7EB3D537008E884EA6D0FBB37C09B14F"/>
  </w:style>
  <w:style w:type="paragraph" w:customStyle="1" w:styleId="79584374703D194097101CD056DA169A">
    <w:name w:val="79584374703D194097101CD056DA169A"/>
  </w:style>
  <w:style w:type="paragraph" w:customStyle="1" w:styleId="C9E9AC19B679DE45AD420DC24B85E3B7">
    <w:name w:val="C9E9AC19B679DE45AD420DC24B85E3B7"/>
  </w:style>
  <w:style w:type="paragraph" w:customStyle="1" w:styleId="D39B5D374D8D8C41AB6A33DF19B58DC2">
    <w:name w:val="D39B5D374D8D8C41AB6A33DF19B58DC2"/>
  </w:style>
  <w:style w:type="paragraph" w:customStyle="1" w:styleId="C6AA219F03EF9D4EB0C03034FC2752E4">
    <w:name w:val="C6AA219F03EF9D4EB0C03034FC2752E4"/>
  </w:style>
  <w:style w:type="paragraph" w:customStyle="1" w:styleId="D821D902DF798E40BB00B27291E8E3CB">
    <w:name w:val="D821D902DF798E40BB00B27291E8E3CB"/>
    <w:rsid w:val="00995B44"/>
  </w:style>
  <w:style w:type="paragraph" w:customStyle="1" w:styleId="C8F25BDA4B76E94A9BEAC4335EED4ABA">
    <w:name w:val="C8F25BDA4B76E94A9BEAC4335EED4ABA"/>
    <w:rsid w:val="00995B44"/>
  </w:style>
  <w:style w:type="paragraph" w:customStyle="1" w:styleId="CBF29FE45F39BB40BABDCBEFC1C32DBF">
    <w:name w:val="CBF29FE45F39BB40BABDCBEFC1C32DBF"/>
    <w:rsid w:val="00995B44"/>
  </w:style>
  <w:style w:type="paragraph" w:customStyle="1" w:styleId="25523550D59054409E48C1DE71F7C195">
    <w:name w:val="25523550D59054409E48C1DE71F7C195"/>
    <w:rsid w:val="00995B44"/>
  </w:style>
  <w:style w:type="paragraph" w:customStyle="1" w:styleId="EB671D1DF0F3734996F870F70A9A57C9">
    <w:name w:val="EB671D1DF0F3734996F870F70A9A57C9"/>
    <w:rsid w:val="00995B44"/>
  </w:style>
  <w:style w:type="paragraph" w:customStyle="1" w:styleId="3BDD5DCAFCE54B48A28232F061CB0164">
    <w:name w:val="3BDD5DCAFCE54B48A28232F061CB0164"/>
    <w:rsid w:val="005C4563"/>
  </w:style>
  <w:style w:type="paragraph" w:customStyle="1" w:styleId="2C318DD3DBF16C45A667E93B53854557">
    <w:name w:val="2C318DD3DBF16C45A667E93B53854557"/>
    <w:rsid w:val="005C4563"/>
  </w:style>
  <w:style w:type="paragraph" w:customStyle="1" w:styleId="62904E59B48D3F4A94CFCAF887ADBB3F">
    <w:name w:val="62904E59B48D3F4A94CFCAF887ADBB3F"/>
    <w:rsid w:val="005C4563"/>
  </w:style>
  <w:style w:type="paragraph" w:customStyle="1" w:styleId="EA86ED221952C340AC8FC1EE76D04A1C">
    <w:name w:val="EA86ED221952C340AC8FC1EE76D04A1C"/>
    <w:rsid w:val="005C4563"/>
  </w:style>
  <w:style w:type="paragraph" w:customStyle="1" w:styleId="3473F20329541C489E235AFECD895C92">
    <w:name w:val="3473F20329541C489E235AFECD895C92"/>
    <w:rsid w:val="005C4563"/>
  </w:style>
  <w:style w:type="paragraph" w:customStyle="1" w:styleId="88ACC2442CA5FE469D5EA914B0F0E3DC">
    <w:name w:val="88ACC2442CA5FE469D5EA914B0F0E3DC"/>
    <w:rsid w:val="005C4563"/>
  </w:style>
  <w:style w:type="paragraph" w:customStyle="1" w:styleId="08D0F5DB48FEF747A6548219977931B8">
    <w:name w:val="08D0F5DB48FEF747A6548219977931B8"/>
    <w:rsid w:val="005C4563"/>
  </w:style>
  <w:style w:type="paragraph" w:customStyle="1" w:styleId="A6F2F9C6339BB74DB3D365E178763F0B">
    <w:name w:val="A6F2F9C6339BB74DB3D365E178763F0B"/>
    <w:rsid w:val="005C4563"/>
  </w:style>
  <w:style w:type="paragraph" w:customStyle="1" w:styleId="7B5EBC6762B5324A9901463E85511C3E">
    <w:name w:val="7B5EBC6762B5324A9901463E85511C3E"/>
    <w:rsid w:val="005C4563"/>
  </w:style>
  <w:style w:type="paragraph" w:customStyle="1" w:styleId="73AF573571DCE74B97A7B0FDFB0F5EA3">
    <w:name w:val="73AF573571DCE74B97A7B0FDFB0F5EA3"/>
    <w:rsid w:val="005C4563"/>
  </w:style>
  <w:style w:type="paragraph" w:customStyle="1" w:styleId="8466E31E6674B944994450B0792F550F">
    <w:name w:val="8466E31E6674B944994450B0792F550F"/>
    <w:rsid w:val="005C4563"/>
  </w:style>
  <w:style w:type="paragraph" w:customStyle="1" w:styleId="9326A264EBC1F5479A4E95100D17878A">
    <w:name w:val="9326A264EBC1F5479A4E95100D17878A"/>
    <w:rsid w:val="005C4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Initials Resume 2">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1E59B-ACCF-4169-94E6-66599CD2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Phung</dc:creator>
  <cp:keywords/>
  <dc:description/>
  <cp:lastModifiedBy>Sikder, Faysal</cp:lastModifiedBy>
  <cp:revision>2</cp:revision>
  <cp:lastPrinted>2018-01-22T22:17:00Z</cp:lastPrinted>
  <dcterms:created xsi:type="dcterms:W3CDTF">2018-01-26T00:00:00Z</dcterms:created>
  <dcterms:modified xsi:type="dcterms:W3CDTF">2018-01-26T00:00:00Z</dcterms:modified>
  <cp:category/>
</cp:coreProperties>
</file>