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457CB8" w14:textId="7A03F85B" w:rsidR="00051E56" w:rsidDel="002751AB" w:rsidRDefault="00C27158" w:rsidP="00C27158">
      <w:pPr>
        <w:jc w:val="center"/>
        <w:rPr>
          <w:del w:id="0" w:author="Jamelle Fletcher" w:date="2017-07-27T00:10:00Z"/>
          <w:sz w:val="28"/>
          <w:szCs w:val="28"/>
        </w:rPr>
      </w:pPr>
      <w:r>
        <w:rPr>
          <w:sz w:val="28"/>
          <w:szCs w:val="28"/>
        </w:rPr>
        <w:t>Why I chose Dental Hygiene program</w:t>
      </w:r>
    </w:p>
    <w:p w14:paraId="055BBB0A" w14:textId="2B232B67" w:rsidR="002751AB" w:rsidRDefault="002751AB">
      <w:pPr>
        <w:jc w:val="center"/>
        <w:rPr>
          <w:ins w:id="1" w:author="Jamelle Fletcher" w:date="2017-07-27T00:11:00Z"/>
          <w:sz w:val="28"/>
          <w:szCs w:val="28"/>
        </w:rPr>
        <w:pPrChange w:id="2" w:author="Jamelle Fletcher" w:date="2017-07-27T00:10:00Z">
          <w:pPr/>
        </w:pPrChange>
      </w:pPr>
    </w:p>
    <w:p w14:paraId="57CE8FE9" w14:textId="03AD908C" w:rsidR="00095FC0" w:rsidRDefault="002751AB">
      <w:pPr>
        <w:rPr>
          <w:sz w:val="28"/>
          <w:szCs w:val="28"/>
        </w:rPr>
      </w:pPr>
      <w:ins w:id="3" w:author="Jamelle Fletcher" w:date="2017-07-27T00:11:00Z">
        <w:r>
          <w:rPr>
            <w:sz w:val="28"/>
            <w:szCs w:val="28"/>
          </w:rPr>
          <w:t xml:space="preserve">After taking several courses about dentistry it has taught me </w:t>
        </w:r>
      </w:ins>
      <w:ins w:id="4" w:author="Jamelle Fletcher" w:date="2017-07-27T00:12:00Z">
        <w:r>
          <w:rPr>
            <w:sz w:val="28"/>
            <w:szCs w:val="28"/>
          </w:rPr>
          <w:t>a lot</w:t>
        </w:r>
      </w:ins>
      <w:ins w:id="5" w:author="Jamelle Fletcher" w:date="2017-07-27T00:11:00Z">
        <w:r>
          <w:rPr>
            <w:sz w:val="28"/>
            <w:szCs w:val="28"/>
          </w:rPr>
          <w:t>.</w:t>
        </w:r>
      </w:ins>
      <w:ins w:id="6" w:author="Jamelle Fletcher" w:date="2017-07-27T00:12:00Z">
        <w:r>
          <w:rPr>
            <w:sz w:val="28"/>
            <w:szCs w:val="28"/>
          </w:rPr>
          <w:t xml:space="preserve"> Several years of volunteering with the military has taught me that dentistry can be very fulfilling and enlightening.</w:t>
        </w:r>
      </w:ins>
      <w:del w:id="7" w:author="Jamelle Fletcher" w:date="2017-07-27T00:10:00Z">
        <w:r w:rsidR="00B9143A" w:rsidDel="002751AB">
          <w:rPr>
            <w:sz w:val="28"/>
            <w:szCs w:val="28"/>
          </w:rPr>
          <w:delText>I</w:delText>
        </w:r>
      </w:del>
      <w:del w:id="8" w:author="Jamelle Fletcher" w:date="2017-07-27T00:13:00Z">
        <w:r w:rsidR="00B9143A" w:rsidDel="002751AB">
          <w:rPr>
            <w:sz w:val="28"/>
            <w:szCs w:val="28"/>
          </w:rPr>
          <w:delText xml:space="preserve"> </w:delText>
        </w:r>
      </w:del>
      <w:del w:id="9" w:author="Jamelle Fletcher" w:date="2017-07-27T00:10:00Z">
        <w:r w:rsidR="00B9143A" w:rsidDel="002751AB">
          <w:rPr>
            <w:sz w:val="28"/>
            <w:szCs w:val="28"/>
          </w:rPr>
          <w:delText>c</w:delText>
        </w:r>
      </w:del>
      <w:del w:id="10" w:author="Jamelle Fletcher" w:date="2017-07-27T00:11:00Z">
        <w:r w:rsidR="00B9143A" w:rsidDel="002751AB">
          <w:rPr>
            <w:sz w:val="28"/>
            <w:szCs w:val="28"/>
          </w:rPr>
          <w:delText>h</w:delText>
        </w:r>
      </w:del>
      <w:del w:id="11" w:author="Jamelle Fletcher" w:date="2017-07-27T00:10:00Z">
        <w:r w:rsidR="00B9143A" w:rsidDel="002751AB">
          <w:rPr>
            <w:sz w:val="28"/>
            <w:szCs w:val="28"/>
          </w:rPr>
          <w:delText>o</w:delText>
        </w:r>
      </w:del>
      <w:del w:id="12" w:author="Jamelle Fletcher" w:date="2017-07-27T00:11:00Z">
        <w:r w:rsidR="00B9143A" w:rsidDel="002751AB">
          <w:rPr>
            <w:sz w:val="28"/>
            <w:szCs w:val="28"/>
          </w:rPr>
          <w:delText xml:space="preserve">se </w:delText>
        </w:r>
      </w:del>
      <w:del w:id="13" w:author="Jamelle Fletcher" w:date="2017-07-27T00:10:00Z">
        <w:r w:rsidR="00B9143A" w:rsidDel="002751AB">
          <w:rPr>
            <w:sz w:val="28"/>
            <w:szCs w:val="28"/>
          </w:rPr>
          <w:delText>d</w:delText>
        </w:r>
      </w:del>
      <w:del w:id="14" w:author="Jamelle Fletcher" w:date="2017-07-27T00:11:00Z">
        <w:r w:rsidR="00B9143A" w:rsidDel="002751AB">
          <w:rPr>
            <w:sz w:val="28"/>
            <w:szCs w:val="28"/>
          </w:rPr>
          <w:delText>e</w:delText>
        </w:r>
      </w:del>
      <w:del w:id="15" w:author="Jamelle Fletcher" w:date="2017-07-27T00:10:00Z">
        <w:r w:rsidR="00B9143A" w:rsidDel="002751AB">
          <w:rPr>
            <w:sz w:val="28"/>
            <w:szCs w:val="28"/>
          </w:rPr>
          <w:delText>n</w:delText>
        </w:r>
      </w:del>
      <w:del w:id="16" w:author="Jamelle Fletcher" w:date="2017-07-27T00:11:00Z">
        <w:r w:rsidR="00B9143A" w:rsidDel="002751AB">
          <w:rPr>
            <w:sz w:val="28"/>
            <w:szCs w:val="28"/>
          </w:rPr>
          <w:delText>t</w:delText>
        </w:r>
      </w:del>
      <w:del w:id="17" w:author="Jamelle Fletcher" w:date="2017-07-27T00:10:00Z">
        <w:r w:rsidR="00B9143A" w:rsidDel="002751AB">
          <w:rPr>
            <w:sz w:val="28"/>
            <w:szCs w:val="28"/>
          </w:rPr>
          <w:delText>a</w:delText>
        </w:r>
      </w:del>
      <w:del w:id="18" w:author="Jamelle Fletcher" w:date="2017-07-27T00:11:00Z">
        <w:r w:rsidR="00B9143A" w:rsidDel="002751AB">
          <w:rPr>
            <w:sz w:val="28"/>
            <w:szCs w:val="28"/>
          </w:rPr>
          <w:delText>l</w:delText>
        </w:r>
      </w:del>
      <w:del w:id="19" w:author="Jamelle Fletcher" w:date="2017-07-27T00:10:00Z">
        <w:r w:rsidR="00B9143A" w:rsidDel="002751AB">
          <w:rPr>
            <w:sz w:val="28"/>
            <w:szCs w:val="28"/>
          </w:rPr>
          <w:delText xml:space="preserve"> </w:delText>
        </w:r>
      </w:del>
      <w:del w:id="20" w:author="Jamelle Fletcher" w:date="2017-07-27T00:11:00Z">
        <w:r w:rsidR="00095FC0" w:rsidDel="002751AB">
          <w:rPr>
            <w:sz w:val="28"/>
            <w:szCs w:val="28"/>
          </w:rPr>
          <w:delText>h</w:delText>
        </w:r>
      </w:del>
      <w:del w:id="21" w:author="Jamelle Fletcher" w:date="2017-07-27T00:10:00Z">
        <w:r w:rsidR="00095FC0" w:rsidDel="002751AB">
          <w:rPr>
            <w:sz w:val="28"/>
            <w:szCs w:val="28"/>
          </w:rPr>
          <w:delText>y</w:delText>
        </w:r>
      </w:del>
      <w:del w:id="22" w:author="Jamelle Fletcher" w:date="2017-07-27T00:11:00Z">
        <w:r w:rsidR="00095FC0" w:rsidDel="002751AB">
          <w:rPr>
            <w:sz w:val="28"/>
            <w:szCs w:val="28"/>
          </w:rPr>
          <w:delText>g</w:delText>
        </w:r>
      </w:del>
      <w:del w:id="23" w:author="Jamelle Fletcher" w:date="2017-07-27T00:10:00Z">
        <w:r w:rsidR="00095FC0" w:rsidDel="002751AB">
          <w:rPr>
            <w:sz w:val="28"/>
            <w:szCs w:val="28"/>
          </w:rPr>
          <w:delText>i</w:delText>
        </w:r>
      </w:del>
      <w:del w:id="24" w:author="Jamelle Fletcher" w:date="2017-07-27T00:11:00Z">
        <w:r w:rsidR="00095FC0" w:rsidDel="002751AB">
          <w:rPr>
            <w:sz w:val="28"/>
            <w:szCs w:val="28"/>
          </w:rPr>
          <w:delText>e</w:delText>
        </w:r>
      </w:del>
      <w:del w:id="25" w:author="Jamelle Fletcher" w:date="2017-07-27T00:10:00Z">
        <w:r w:rsidR="00095FC0" w:rsidDel="002751AB">
          <w:rPr>
            <w:sz w:val="28"/>
            <w:szCs w:val="28"/>
          </w:rPr>
          <w:delText>n</w:delText>
        </w:r>
      </w:del>
      <w:del w:id="26" w:author="Jamelle Fletcher" w:date="2017-07-27T00:11:00Z">
        <w:r w:rsidR="00095FC0" w:rsidDel="002751AB">
          <w:rPr>
            <w:sz w:val="28"/>
            <w:szCs w:val="28"/>
          </w:rPr>
          <w:delText>e</w:delText>
        </w:r>
      </w:del>
      <w:del w:id="27" w:author="Jamelle Fletcher" w:date="2017-07-27T00:10:00Z">
        <w:r w:rsidR="00B9143A" w:rsidDel="002751AB">
          <w:rPr>
            <w:sz w:val="28"/>
            <w:szCs w:val="28"/>
          </w:rPr>
          <w:delText xml:space="preserve"> because in 19</w:delText>
        </w:r>
        <w:r w:rsidR="00D46B9E" w:rsidDel="002751AB">
          <w:rPr>
            <w:sz w:val="28"/>
            <w:szCs w:val="28"/>
          </w:rPr>
          <w:delText>91 I saw a doctor</w:delText>
        </w:r>
        <w:r w:rsidR="00095FC0" w:rsidDel="002751AB">
          <w:rPr>
            <w:sz w:val="28"/>
            <w:szCs w:val="28"/>
          </w:rPr>
          <w:delText xml:space="preserve"> preform several procedures at a dental faculty. She wa</w:delText>
        </w:r>
        <w:r w:rsidR="00D46B9E" w:rsidDel="002751AB">
          <w:rPr>
            <w:sz w:val="28"/>
            <w:szCs w:val="28"/>
          </w:rPr>
          <w:delText>s in charge</w:delText>
        </w:r>
        <w:r w:rsidR="00095FC0" w:rsidDel="002751AB">
          <w:rPr>
            <w:sz w:val="28"/>
            <w:szCs w:val="28"/>
          </w:rPr>
          <w:delText xml:space="preserve"> at this faculty. </w:delText>
        </w:r>
        <w:commentRangeStart w:id="28"/>
        <w:r w:rsidR="00095FC0" w:rsidDel="002751AB">
          <w:rPr>
            <w:sz w:val="28"/>
            <w:szCs w:val="28"/>
          </w:rPr>
          <w:delText>She spoke to me and said  have you ever decided to become a doctor or hygienist</w:delText>
        </w:r>
        <w:r w:rsidR="006950B7" w:rsidDel="002751AB">
          <w:rPr>
            <w:sz w:val="28"/>
            <w:szCs w:val="28"/>
          </w:rPr>
          <w:delText>?</w:delText>
        </w:r>
      </w:del>
      <w:commentRangeEnd w:id="28"/>
      <w:r w:rsidR="00EE27B2">
        <w:rPr>
          <w:rStyle w:val="CommentReference"/>
        </w:rPr>
        <w:commentReference w:id="28"/>
      </w:r>
      <w:del w:id="29" w:author="Jamelle Fletcher" w:date="2017-07-27T00:10:00Z">
        <w:r w:rsidR="006950B7" w:rsidDel="002751AB">
          <w:rPr>
            <w:sz w:val="28"/>
            <w:szCs w:val="28"/>
          </w:rPr>
          <w:delText xml:space="preserve"> I was shock</w:delText>
        </w:r>
        <w:r w:rsidR="00095FC0" w:rsidDel="002751AB">
          <w:rPr>
            <w:sz w:val="28"/>
            <w:szCs w:val="28"/>
          </w:rPr>
          <w:delText xml:space="preserve"> but happy t</w:delText>
        </w:r>
        <w:r w:rsidR="006950B7" w:rsidDel="002751AB">
          <w:rPr>
            <w:sz w:val="28"/>
            <w:szCs w:val="28"/>
          </w:rPr>
          <w:delText>o know that someone I barely kne</w:delText>
        </w:r>
        <w:r w:rsidR="00F8671B" w:rsidDel="002751AB">
          <w:rPr>
            <w:sz w:val="28"/>
            <w:szCs w:val="28"/>
          </w:rPr>
          <w:delText>w is looking after my future.</w:delText>
        </w:r>
      </w:del>
    </w:p>
    <w:p w14:paraId="2A73BB3B" w14:textId="0A4A6B7E" w:rsidR="00F8671B" w:rsidRDefault="00095FC0" w:rsidP="00C27158">
      <w:pPr>
        <w:rPr>
          <w:sz w:val="28"/>
          <w:szCs w:val="28"/>
        </w:rPr>
      </w:pPr>
      <w:del w:id="30" w:author="Jamelle Fletcher" w:date="2017-07-26T23:27:00Z">
        <w:r w:rsidDel="00AC161D">
          <w:rPr>
            <w:sz w:val="28"/>
            <w:szCs w:val="28"/>
          </w:rPr>
          <w:delText xml:space="preserve">After that </w:delText>
        </w:r>
        <w:r w:rsidR="00D46B9E" w:rsidDel="00AC161D">
          <w:rPr>
            <w:sz w:val="28"/>
            <w:szCs w:val="28"/>
          </w:rPr>
          <w:delText>encounter</w:delText>
        </w:r>
        <w:r w:rsidDel="00AC161D">
          <w:rPr>
            <w:sz w:val="28"/>
            <w:szCs w:val="28"/>
          </w:rPr>
          <w:delText>,</w:delText>
        </w:r>
      </w:del>
      <w:del w:id="31" w:author="Jamelle Fletcher" w:date="2017-07-26T23:28:00Z">
        <w:r w:rsidDel="00AC161D">
          <w:rPr>
            <w:sz w:val="28"/>
            <w:szCs w:val="28"/>
          </w:rPr>
          <w:delText xml:space="preserve"> </w:delText>
        </w:r>
      </w:del>
      <w:r>
        <w:rPr>
          <w:sz w:val="28"/>
          <w:szCs w:val="28"/>
        </w:rPr>
        <w:t xml:space="preserve">I began to do my research to look and find how I could become a doctor or hygienist. The search </w:t>
      </w:r>
      <w:ins w:id="32" w:author="Jamelle Fletcher" w:date="2017-07-26T23:35:00Z">
        <w:r w:rsidR="00AC161D">
          <w:rPr>
            <w:sz w:val="28"/>
            <w:szCs w:val="28"/>
          </w:rPr>
          <w:t>led</w:t>
        </w:r>
      </w:ins>
      <w:del w:id="33" w:author="Jamelle Fletcher" w:date="2017-07-26T23:35:00Z">
        <w:r w:rsidDel="00AC161D">
          <w:rPr>
            <w:sz w:val="28"/>
            <w:szCs w:val="28"/>
          </w:rPr>
          <w:delText>had</w:delText>
        </w:r>
      </w:del>
      <w:r>
        <w:rPr>
          <w:sz w:val="28"/>
          <w:szCs w:val="28"/>
        </w:rPr>
        <w:t xml:space="preserve"> me </w:t>
      </w:r>
      <w:ins w:id="34" w:author="Jamelle Fletcher" w:date="2017-07-26T23:35:00Z">
        <w:r w:rsidR="00AC161D">
          <w:rPr>
            <w:sz w:val="28"/>
            <w:szCs w:val="28"/>
          </w:rPr>
          <w:t>to</w:t>
        </w:r>
      </w:ins>
      <w:del w:id="35" w:author="Jamelle Fletcher" w:date="2017-07-26T23:35:00Z">
        <w:r w:rsidDel="00AC161D">
          <w:rPr>
            <w:sz w:val="28"/>
            <w:szCs w:val="28"/>
          </w:rPr>
          <w:delText>at</w:delText>
        </w:r>
      </w:del>
      <w:r>
        <w:rPr>
          <w:sz w:val="28"/>
          <w:szCs w:val="28"/>
        </w:rPr>
        <w:t xml:space="preserve"> a course that was for individuals</w:t>
      </w:r>
      <w:ins w:id="36" w:author="Jamelle Fletcher" w:date="2017-07-26T23:35:00Z">
        <w:r w:rsidR="00AC161D">
          <w:rPr>
            <w:sz w:val="28"/>
            <w:szCs w:val="28"/>
          </w:rPr>
          <w:t xml:space="preserve"> married to a military spouse and to those with time to volunteer in several military facilities.</w:t>
        </w:r>
      </w:ins>
      <w:ins w:id="37" w:author="Jamelle Fletcher" w:date="2017-07-26T23:37:00Z">
        <w:r w:rsidR="00AC161D">
          <w:rPr>
            <w:sz w:val="28"/>
            <w:szCs w:val="28"/>
          </w:rPr>
          <w:t xml:space="preserve"> At the time</w:t>
        </w:r>
      </w:ins>
      <w:ins w:id="38" w:author="Jamelle Fletcher" w:date="2017-07-26T23:38:00Z">
        <w:r w:rsidR="00AC161D">
          <w:rPr>
            <w:sz w:val="28"/>
            <w:szCs w:val="28"/>
          </w:rPr>
          <w:t>,</w:t>
        </w:r>
      </w:ins>
      <w:ins w:id="39" w:author="Jamelle Fletcher" w:date="2017-07-26T23:40:00Z">
        <w:r w:rsidR="00E5051E">
          <w:rPr>
            <w:sz w:val="28"/>
            <w:szCs w:val="28"/>
          </w:rPr>
          <w:t xml:space="preserve">  </w:t>
        </w:r>
      </w:ins>
      <w:ins w:id="40" w:author="Jamelle Fletcher" w:date="2017-07-26T23:38:00Z">
        <w:r w:rsidR="00AC161D">
          <w:rPr>
            <w:sz w:val="28"/>
            <w:szCs w:val="28"/>
          </w:rPr>
          <w:t>my spouse was out of the c</w:t>
        </w:r>
        <w:bookmarkStart w:id="41" w:name="_GoBack"/>
        <w:bookmarkEnd w:id="41"/>
        <w:r w:rsidR="00AC161D">
          <w:rPr>
            <w:sz w:val="28"/>
            <w:szCs w:val="28"/>
          </w:rPr>
          <w:t xml:space="preserve">ountry so </w:t>
        </w:r>
      </w:ins>
      <w:del w:id="42" w:author="Jamelle Fletcher" w:date="2017-07-26T23:35:00Z">
        <w:r w:rsidDel="00AC161D">
          <w:rPr>
            <w:sz w:val="28"/>
            <w:szCs w:val="28"/>
          </w:rPr>
          <w:delText xml:space="preserve"> like myself</w:delText>
        </w:r>
      </w:del>
      <w:del w:id="43" w:author="Jamelle Fletcher" w:date="2017-07-26T23:38:00Z">
        <w:r w:rsidDel="00AC161D">
          <w:rPr>
            <w:sz w:val="28"/>
            <w:szCs w:val="28"/>
          </w:rPr>
          <w:delText xml:space="preserve"> and</w:delText>
        </w:r>
      </w:del>
      <w:r>
        <w:rPr>
          <w:sz w:val="28"/>
          <w:szCs w:val="28"/>
        </w:rPr>
        <w:t xml:space="preserve"> I</w:t>
      </w:r>
      <w:ins w:id="44" w:author="Jamelle Fletcher" w:date="2017-07-26T23:38:00Z">
        <w:r w:rsidR="00E5051E">
          <w:rPr>
            <w:sz w:val="28"/>
            <w:szCs w:val="28"/>
          </w:rPr>
          <w:t xml:space="preserve"> decided to take </w:t>
        </w:r>
      </w:ins>
      <w:del w:id="45" w:author="Jamelle Fletcher" w:date="2017-07-26T23:38:00Z">
        <w:r w:rsidDel="00E5051E">
          <w:rPr>
            <w:sz w:val="28"/>
            <w:szCs w:val="28"/>
          </w:rPr>
          <w:delText xml:space="preserve"> took </w:delText>
        </w:r>
      </w:del>
      <w:r w:rsidR="006950B7">
        <w:rPr>
          <w:sz w:val="28"/>
          <w:szCs w:val="28"/>
        </w:rPr>
        <w:t>advantage</w:t>
      </w:r>
      <w:r>
        <w:rPr>
          <w:sz w:val="28"/>
          <w:szCs w:val="28"/>
        </w:rPr>
        <w:t xml:space="preserve"> of the</w:t>
      </w:r>
      <w:ins w:id="46" w:author="Jamelle Fletcher" w:date="2017-07-26T23:39:00Z">
        <w:r w:rsidR="004301B3">
          <w:rPr>
            <w:sz w:val="28"/>
            <w:szCs w:val="28"/>
          </w:rPr>
          <w:t xml:space="preserve"> opportunity.</w:t>
        </w:r>
      </w:ins>
      <w:del w:id="47" w:author="Jamelle Fletcher" w:date="2017-07-26T23:52:00Z">
        <w:r w:rsidDel="004301B3">
          <w:rPr>
            <w:sz w:val="28"/>
            <w:szCs w:val="28"/>
          </w:rPr>
          <w:delText xml:space="preserve"> </w:delText>
        </w:r>
      </w:del>
      <w:del w:id="48" w:author="Jamelle Fletcher" w:date="2017-07-26T23:39:00Z">
        <w:r w:rsidDel="00E5051E">
          <w:rPr>
            <w:sz w:val="28"/>
            <w:szCs w:val="28"/>
          </w:rPr>
          <w:delText>situation</w:delText>
        </w:r>
      </w:del>
      <w:del w:id="49" w:author="Jamelle Fletcher" w:date="2017-07-26T23:40:00Z">
        <w:r w:rsidR="00F8671B" w:rsidDel="00E5051E">
          <w:rPr>
            <w:sz w:val="28"/>
            <w:szCs w:val="28"/>
          </w:rPr>
          <w:delText>, which</w:delText>
        </w:r>
        <w:r w:rsidR="006950B7" w:rsidDel="00E5051E">
          <w:rPr>
            <w:sz w:val="28"/>
            <w:szCs w:val="28"/>
          </w:rPr>
          <w:delText xml:space="preserve"> me to see the in and outs of dental and experienc</w:delText>
        </w:r>
        <w:r w:rsidR="00F8671B" w:rsidDel="00E5051E">
          <w:rPr>
            <w:sz w:val="28"/>
            <w:szCs w:val="28"/>
          </w:rPr>
          <w:delText>e how things can be in a dental</w:delText>
        </w:r>
        <w:r w:rsidR="006950B7" w:rsidDel="00E5051E">
          <w:rPr>
            <w:sz w:val="28"/>
            <w:szCs w:val="28"/>
          </w:rPr>
          <w:delText xml:space="preserve"> </w:delText>
        </w:r>
        <w:commentRangeStart w:id="50"/>
        <w:r w:rsidR="006950B7" w:rsidDel="00E5051E">
          <w:rPr>
            <w:sz w:val="28"/>
            <w:szCs w:val="28"/>
          </w:rPr>
          <w:delText>setting</w:delText>
        </w:r>
      </w:del>
      <w:commentRangeEnd w:id="50"/>
      <w:r w:rsidR="00EE27B2">
        <w:rPr>
          <w:rStyle w:val="CommentReference"/>
        </w:rPr>
        <w:commentReference w:id="50"/>
      </w:r>
    </w:p>
    <w:p w14:paraId="34E29B41" w14:textId="009DC1FF" w:rsidR="00F8671B" w:rsidRDefault="006950B7" w:rsidP="00C27158">
      <w:pPr>
        <w:rPr>
          <w:sz w:val="28"/>
          <w:szCs w:val="28"/>
        </w:rPr>
      </w:pPr>
      <w:r>
        <w:rPr>
          <w:sz w:val="28"/>
          <w:szCs w:val="28"/>
        </w:rPr>
        <w:t xml:space="preserve"> I chose dental hygiene because now I have some experience that will allow me to </w:t>
      </w:r>
      <w:r w:rsidR="00D46B9E">
        <w:rPr>
          <w:sz w:val="28"/>
          <w:szCs w:val="28"/>
        </w:rPr>
        <w:t>p</w:t>
      </w:r>
      <w:ins w:id="51" w:author="Jamelle Fletcher" w:date="2017-07-26T23:42:00Z">
        <w:r w:rsidR="00E5051E">
          <w:rPr>
            <w:sz w:val="28"/>
            <w:szCs w:val="28"/>
          </w:rPr>
          <w:t>er</w:t>
        </w:r>
      </w:ins>
      <w:del w:id="52" w:author="Jamelle Fletcher" w:date="2017-07-26T23:42:00Z">
        <w:r w:rsidR="00D46B9E" w:rsidDel="00E5051E">
          <w:rPr>
            <w:sz w:val="28"/>
            <w:szCs w:val="28"/>
          </w:rPr>
          <w:delText>re</w:delText>
        </w:r>
      </w:del>
      <w:r w:rsidR="00D46B9E">
        <w:rPr>
          <w:sz w:val="28"/>
          <w:szCs w:val="28"/>
        </w:rPr>
        <w:t>form</w:t>
      </w:r>
      <w:r>
        <w:rPr>
          <w:sz w:val="28"/>
          <w:szCs w:val="28"/>
        </w:rPr>
        <w:t xml:space="preserve"> some clinical procedures and </w:t>
      </w:r>
      <w:ins w:id="53" w:author="Jamelle Fletcher" w:date="2017-07-26T23:43:00Z">
        <w:r w:rsidR="00E5051E">
          <w:rPr>
            <w:sz w:val="28"/>
            <w:szCs w:val="28"/>
          </w:rPr>
          <w:t>the</w:t>
        </w:r>
      </w:ins>
      <w:ins w:id="54" w:author="Jamelle Fletcher" w:date="2017-07-26T23:53:00Z">
        <w:r w:rsidR="004301B3">
          <w:rPr>
            <w:sz w:val="28"/>
            <w:szCs w:val="28"/>
          </w:rPr>
          <w:t xml:space="preserve"> requisite</w:t>
        </w:r>
      </w:ins>
      <w:del w:id="55" w:author="Jamelle Fletcher" w:date="2017-07-26T23:43:00Z">
        <w:r w:rsidDel="00E5051E">
          <w:rPr>
            <w:sz w:val="28"/>
            <w:szCs w:val="28"/>
          </w:rPr>
          <w:delText>b</w:delText>
        </w:r>
      </w:del>
      <w:del w:id="56" w:author="Jamelle Fletcher" w:date="2017-07-26T23:42:00Z">
        <w:r w:rsidDel="00E5051E">
          <w:rPr>
            <w:sz w:val="28"/>
            <w:szCs w:val="28"/>
          </w:rPr>
          <w:delText>ook knowledge</w:delText>
        </w:r>
      </w:del>
      <w:r>
        <w:rPr>
          <w:sz w:val="28"/>
          <w:szCs w:val="28"/>
        </w:rPr>
        <w:t xml:space="preserve"> to be </w:t>
      </w:r>
      <w:proofErr w:type="spellStart"/>
      <w:r>
        <w:rPr>
          <w:sz w:val="28"/>
          <w:szCs w:val="28"/>
        </w:rPr>
        <w:t>apart</w:t>
      </w:r>
      <w:proofErr w:type="spellEnd"/>
      <w:r>
        <w:rPr>
          <w:sz w:val="28"/>
          <w:szCs w:val="28"/>
        </w:rPr>
        <w:t xml:space="preserve"> of this program. I know there is more to being a dental hygienist, if I’m in this program </w:t>
      </w:r>
      <w:ins w:id="57" w:author="Jamelle Fletcher" w:date="2017-07-26T23:54:00Z">
        <w:r w:rsidR="004301B3">
          <w:rPr>
            <w:sz w:val="28"/>
            <w:szCs w:val="28"/>
          </w:rPr>
          <w:t>this would allow me to learn more, help others and advance my career</w:t>
        </w:r>
      </w:ins>
      <w:del w:id="58" w:author="Jamelle Fletcher" w:date="2017-07-26T23:54:00Z">
        <w:r w:rsidDel="004301B3">
          <w:rPr>
            <w:sz w:val="28"/>
            <w:szCs w:val="28"/>
          </w:rPr>
          <w:delText>I selected</w:delText>
        </w:r>
      </w:del>
      <w:r w:rsidR="00D46B9E">
        <w:rPr>
          <w:sz w:val="28"/>
          <w:szCs w:val="28"/>
        </w:rPr>
        <w:t>.</w:t>
      </w:r>
      <w:r>
        <w:rPr>
          <w:sz w:val="28"/>
          <w:szCs w:val="28"/>
        </w:rPr>
        <w:t xml:space="preserve"> </w:t>
      </w:r>
      <w:del w:id="59" w:author="Jamelle Fletcher" w:date="2017-07-26T23:55:00Z">
        <w:r w:rsidDel="004301B3">
          <w:rPr>
            <w:sz w:val="28"/>
            <w:szCs w:val="28"/>
          </w:rPr>
          <w:delText>I would be</w:delText>
        </w:r>
        <w:r w:rsidR="00D46B9E" w:rsidDel="004301B3">
          <w:rPr>
            <w:sz w:val="28"/>
            <w:szCs w:val="28"/>
          </w:rPr>
          <w:delText xml:space="preserve"> </w:delText>
        </w:r>
        <w:r w:rsidDel="004301B3">
          <w:rPr>
            <w:sz w:val="28"/>
            <w:szCs w:val="28"/>
          </w:rPr>
          <w:delText>able to learn and apply skills previous taught, and the skills that this program will teach me to apply if I’m selected. There is still things I have to learn and this program can provide them</w:delText>
        </w:r>
        <w:r w:rsidR="00D46B9E" w:rsidDel="004301B3">
          <w:rPr>
            <w:sz w:val="28"/>
            <w:szCs w:val="28"/>
          </w:rPr>
          <w:delText>.</w:delText>
        </w:r>
      </w:del>
      <w:r w:rsidR="00D46B9E">
        <w:rPr>
          <w:sz w:val="28"/>
          <w:szCs w:val="28"/>
        </w:rPr>
        <w:t xml:space="preserve"> </w:t>
      </w:r>
      <w:commentRangeStart w:id="60"/>
      <w:del w:id="61" w:author="Jamelle Fletcher" w:date="2017-07-26T23:50:00Z">
        <w:r w:rsidR="00D46B9E" w:rsidDel="004301B3">
          <w:rPr>
            <w:sz w:val="28"/>
            <w:szCs w:val="28"/>
          </w:rPr>
          <w:delText xml:space="preserve">For example: common </w:delText>
        </w:r>
      </w:del>
      <w:del w:id="62" w:author="Jamelle Fletcher" w:date="2017-07-26T23:49:00Z">
        <w:r w:rsidR="00D46B9E" w:rsidDel="004301B3">
          <w:rPr>
            <w:sz w:val="28"/>
            <w:szCs w:val="28"/>
          </w:rPr>
          <w:delText>diseases,</w:delText>
        </w:r>
        <w:r w:rsidDel="004301B3">
          <w:rPr>
            <w:sz w:val="28"/>
            <w:szCs w:val="28"/>
          </w:rPr>
          <w:delText xml:space="preserve"> the anatomy of the mouth, and techniqu</w:delText>
        </w:r>
        <w:r w:rsidR="00D46B9E" w:rsidDel="004301B3">
          <w:rPr>
            <w:sz w:val="28"/>
            <w:szCs w:val="28"/>
          </w:rPr>
          <w:delText>e used to clean patients mouth.</w:delText>
        </w:r>
      </w:del>
      <w:commentRangeEnd w:id="60"/>
      <w:r w:rsidR="00EE27B2">
        <w:rPr>
          <w:rStyle w:val="CommentReference"/>
        </w:rPr>
        <w:commentReference w:id="60"/>
      </w:r>
    </w:p>
    <w:p w14:paraId="746AD7C3" w14:textId="6186B5C2" w:rsidR="00C27158" w:rsidRPr="00C27158" w:rsidRDefault="00D46B9E" w:rsidP="00C27158">
      <w:pPr>
        <w:rPr>
          <w:sz w:val="28"/>
          <w:szCs w:val="28"/>
        </w:rPr>
      </w:pPr>
      <w:r>
        <w:rPr>
          <w:sz w:val="28"/>
          <w:szCs w:val="28"/>
        </w:rPr>
        <w:t xml:space="preserve"> This program was highly recommend</w:t>
      </w:r>
      <w:ins w:id="63" w:author="Jamelle Fletcher" w:date="2017-07-26T23:28:00Z">
        <w:r w:rsidR="00AC161D">
          <w:rPr>
            <w:sz w:val="28"/>
            <w:szCs w:val="28"/>
          </w:rPr>
          <w:t>ed</w:t>
        </w:r>
      </w:ins>
      <w:del w:id="64" w:author="Jamelle Fletcher" w:date="2017-07-26T23:28:00Z">
        <w:r w:rsidDel="00AC161D">
          <w:rPr>
            <w:sz w:val="28"/>
            <w:szCs w:val="28"/>
          </w:rPr>
          <w:delText>able</w:delText>
        </w:r>
      </w:del>
      <w:r>
        <w:rPr>
          <w:sz w:val="28"/>
          <w:szCs w:val="28"/>
        </w:rPr>
        <w:t xml:space="preserve"> </w:t>
      </w:r>
      <w:del w:id="65" w:author="Jamelle Fletcher" w:date="2017-07-26T23:57:00Z">
        <w:r w:rsidDel="004301B3">
          <w:rPr>
            <w:sz w:val="28"/>
            <w:szCs w:val="28"/>
          </w:rPr>
          <w:delText>by</w:delText>
        </w:r>
      </w:del>
      <w:ins w:id="66" w:author="Jamelle Fletcher" w:date="2017-07-27T00:03:00Z">
        <w:r w:rsidR="0012526D">
          <w:rPr>
            <w:sz w:val="28"/>
            <w:szCs w:val="28"/>
          </w:rPr>
          <w:t xml:space="preserve">by a very close friend, graduates and counselors of </w:t>
        </w:r>
      </w:ins>
      <w:ins w:id="67" w:author="Jamelle Fletcher" w:date="2017-07-27T00:04:00Z">
        <w:r w:rsidR="0012526D">
          <w:rPr>
            <w:sz w:val="28"/>
            <w:szCs w:val="28"/>
          </w:rPr>
          <w:t>NVCC. I believe</w:t>
        </w:r>
      </w:ins>
      <w:ins w:id="68" w:author="Jamelle Fletcher" w:date="2017-07-27T00:06:00Z">
        <w:r w:rsidR="0012526D">
          <w:rPr>
            <w:sz w:val="28"/>
            <w:szCs w:val="28"/>
          </w:rPr>
          <w:t xml:space="preserve"> this</w:t>
        </w:r>
      </w:ins>
      <w:ins w:id="69" w:author="Jamelle Fletcher" w:date="2017-07-27T00:07:00Z">
        <w:r w:rsidR="0012526D">
          <w:rPr>
            <w:sz w:val="28"/>
            <w:szCs w:val="28"/>
          </w:rPr>
          <w:t xml:space="preserve"> dental hygiene</w:t>
        </w:r>
      </w:ins>
      <w:ins w:id="70" w:author="Jamelle Fletcher" w:date="2017-07-27T00:06:00Z">
        <w:r w:rsidR="009F6DE6">
          <w:rPr>
            <w:sz w:val="28"/>
            <w:szCs w:val="28"/>
          </w:rPr>
          <w:t xml:space="preserve"> program will</w:t>
        </w:r>
      </w:ins>
      <w:ins w:id="71" w:author="Jamelle Fletcher" w:date="2017-07-27T00:04:00Z">
        <w:r w:rsidR="0012526D">
          <w:rPr>
            <w:sz w:val="28"/>
            <w:szCs w:val="28"/>
          </w:rPr>
          <w:t xml:space="preserve"> push me and gi</w:t>
        </w:r>
      </w:ins>
      <w:ins w:id="72" w:author="Jamelle Fletcher" w:date="2017-07-27T00:07:00Z">
        <w:r w:rsidR="0012526D">
          <w:rPr>
            <w:sz w:val="28"/>
            <w:szCs w:val="28"/>
          </w:rPr>
          <w:t>ve me everything I need to be successful.</w:t>
        </w:r>
      </w:ins>
      <w:r>
        <w:rPr>
          <w:sz w:val="28"/>
          <w:szCs w:val="28"/>
        </w:rPr>
        <w:t xml:space="preserve"> </w:t>
      </w:r>
      <w:del w:id="73" w:author="Jamelle Fletcher" w:date="2017-07-26T23:57:00Z">
        <w:r w:rsidDel="004301B3">
          <w:rPr>
            <w:sz w:val="28"/>
            <w:szCs w:val="28"/>
          </w:rPr>
          <w:delText>other colleges due</w:delText>
        </w:r>
      </w:del>
      <w:del w:id="74" w:author="Jamelle Fletcher" w:date="2017-07-27T00:08:00Z">
        <w:r w:rsidDel="0012526D">
          <w:rPr>
            <w:sz w:val="28"/>
            <w:szCs w:val="28"/>
          </w:rPr>
          <w:delText xml:space="preserve"> to how this program pushes there students and make sure each student is successful once they </w:delText>
        </w:r>
        <w:r w:rsidR="00F8671B" w:rsidDel="0012526D">
          <w:rPr>
            <w:sz w:val="28"/>
            <w:szCs w:val="28"/>
          </w:rPr>
          <w:delText>see a student wants to achieve in their programs.</w:delText>
        </w:r>
      </w:del>
      <w:del w:id="75" w:author="Jamelle Fletcher" w:date="2017-07-26T23:28:00Z">
        <w:r w:rsidR="00F8671B" w:rsidDel="00AC161D">
          <w:rPr>
            <w:sz w:val="28"/>
            <w:szCs w:val="28"/>
          </w:rPr>
          <w:delText xml:space="preserve"> </w:delText>
        </w:r>
        <w:commentRangeStart w:id="76"/>
        <w:r w:rsidR="00F8671B" w:rsidDel="00AC161D">
          <w:rPr>
            <w:sz w:val="28"/>
            <w:szCs w:val="28"/>
          </w:rPr>
          <w:delText xml:space="preserve">It show’s motivation and some teachers like that ,and it gives them positive feed  back about that </w:delText>
        </w:r>
        <w:commentRangeStart w:id="77"/>
        <w:r w:rsidR="00F8671B" w:rsidDel="00AC161D">
          <w:rPr>
            <w:sz w:val="28"/>
            <w:szCs w:val="28"/>
          </w:rPr>
          <w:delText>student</w:delText>
        </w:r>
      </w:del>
      <w:commentRangeEnd w:id="77"/>
      <w:r w:rsidR="00EE27B2">
        <w:rPr>
          <w:rStyle w:val="CommentReference"/>
        </w:rPr>
        <w:commentReference w:id="77"/>
      </w:r>
      <w:del w:id="78" w:author="Jamelle Fletcher" w:date="2017-07-26T23:28:00Z">
        <w:r w:rsidR="00F8671B" w:rsidDel="00AC161D">
          <w:rPr>
            <w:sz w:val="28"/>
            <w:szCs w:val="28"/>
          </w:rPr>
          <w:delText xml:space="preserve">. </w:delText>
        </w:r>
      </w:del>
      <w:commentRangeEnd w:id="76"/>
      <w:r w:rsidR="00EE27B2">
        <w:rPr>
          <w:rStyle w:val="CommentReference"/>
        </w:rPr>
        <w:commentReference w:id="76"/>
      </w:r>
    </w:p>
    <w:sectPr w:rsidR="00C27158" w:rsidRPr="00C271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8" w:author="Tung Phung" w:date="2017-07-25T06:39:00Z" w:initials="TP">
    <w:p w14:paraId="41E45B29" w14:textId="77777777" w:rsidR="00EE27B2" w:rsidRDefault="00EE27B2">
      <w:pPr>
        <w:pStyle w:val="CommentText"/>
      </w:pPr>
      <w:r>
        <w:rPr>
          <w:rStyle w:val="CommentReference"/>
        </w:rPr>
        <w:annotationRef/>
      </w:r>
      <w:r>
        <w:t>This doesn’t explain why. She just out of the blue said if you wanted to become a doctor or hygienist? You need a bit more detail here, on a situation that would convey to the reader why suddenly the head of a facility would ask you that. Context.</w:t>
      </w:r>
    </w:p>
  </w:comment>
  <w:comment w:id="50" w:author="Tung Phung" w:date="2017-07-25T06:40:00Z" w:initials="TP">
    <w:p w14:paraId="708A0F87" w14:textId="77777777" w:rsidR="00EE27B2" w:rsidRDefault="00EE27B2">
      <w:pPr>
        <w:pStyle w:val="CommentText"/>
      </w:pPr>
      <w:r>
        <w:rPr>
          <w:rStyle w:val="CommentReference"/>
        </w:rPr>
        <w:annotationRef/>
      </w:r>
      <w:r>
        <w:t>This paragraph is good, I want you to see if you can make it better. I like the general idea, but you really could flesh it out better.</w:t>
      </w:r>
    </w:p>
  </w:comment>
  <w:comment w:id="60" w:author="Tung Phung" w:date="2017-07-25T06:42:00Z" w:initials="TP">
    <w:p w14:paraId="7B82B3DD" w14:textId="77777777" w:rsidR="00EE27B2" w:rsidRDefault="00EE27B2">
      <w:pPr>
        <w:pStyle w:val="CommentText"/>
      </w:pPr>
      <w:r>
        <w:rPr>
          <w:rStyle w:val="CommentReference"/>
        </w:rPr>
        <w:annotationRef/>
      </w:r>
      <w:r>
        <w:t>This is okay. But the previous sentence said this well enough. I don’t think you need to explain it, it’s obvious the essay reader that that’s what this program provide, reminding them doesn’t do anything.</w:t>
      </w:r>
    </w:p>
  </w:comment>
  <w:comment w:id="77" w:author="Tung Phung" w:date="2017-07-25T06:44:00Z" w:initials="TP">
    <w:p w14:paraId="603B0F02" w14:textId="77777777" w:rsidR="00EE27B2" w:rsidRDefault="00EE27B2">
      <w:pPr>
        <w:pStyle w:val="CommentText"/>
      </w:pPr>
      <w:r>
        <w:rPr>
          <w:rStyle w:val="CommentReference"/>
        </w:rPr>
        <w:annotationRef/>
      </w:r>
      <w:r>
        <w:t>It’s a decent paragraph, but you’re not expanding on it, you’re just saying it was recommended, but you have to tie it back to why you think it’s right, and tie it back to that recommendation by that head of the dental facility from earlier to tie up the essay</w:t>
      </w:r>
    </w:p>
  </w:comment>
  <w:comment w:id="76" w:author="Tung Phung" w:date="2017-07-25T06:43:00Z" w:initials="TP">
    <w:p w14:paraId="54BBA4F4" w14:textId="77777777" w:rsidR="00EE27B2" w:rsidRDefault="00EE27B2">
      <w:pPr>
        <w:pStyle w:val="CommentText"/>
      </w:pPr>
      <w:r>
        <w:rPr>
          <w:rStyle w:val="CommentReference"/>
        </w:rPr>
        <w:annotationRef/>
      </w:r>
      <w:r>
        <w:t>I barely understand this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E45B29" w15:done="0"/>
  <w15:commentEx w15:paraId="708A0F87" w15:done="0"/>
  <w15:commentEx w15:paraId="7B82B3DD" w15:done="0"/>
  <w15:commentEx w15:paraId="603B0F02" w15:done="0"/>
  <w15:commentEx w15:paraId="54BBA4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lle Fletcher">
    <w15:presenceInfo w15:providerId="None" w15:userId="Jamelle Fletc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158"/>
    <w:rsid w:val="00051E56"/>
    <w:rsid w:val="00095FC0"/>
    <w:rsid w:val="0012526D"/>
    <w:rsid w:val="002751AB"/>
    <w:rsid w:val="004301B3"/>
    <w:rsid w:val="006950B7"/>
    <w:rsid w:val="00955D5E"/>
    <w:rsid w:val="009F6DE6"/>
    <w:rsid w:val="00AC161D"/>
    <w:rsid w:val="00B9143A"/>
    <w:rsid w:val="00C27158"/>
    <w:rsid w:val="00D46B9E"/>
    <w:rsid w:val="00E5051E"/>
    <w:rsid w:val="00EE27B2"/>
    <w:rsid w:val="00F867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A32240"/>
  <w15:docId w15:val="{DF367F42-AC7A-493F-9303-8D3B7D9A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7B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E27B2"/>
    <w:rPr>
      <w:rFonts w:ascii="Lucida Grande" w:hAnsi="Lucida Grande"/>
      <w:sz w:val="18"/>
      <w:szCs w:val="18"/>
    </w:rPr>
  </w:style>
  <w:style w:type="character" w:styleId="CommentReference">
    <w:name w:val="annotation reference"/>
    <w:basedOn w:val="DefaultParagraphFont"/>
    <w:uiPriority w:val="99"/>
    <w:semiHidden/>
    <w:unhideWhenUsed/>
    <w:rsid w:val="00EE27B2"/>
    <w:rPr>
      <w:sz w:val="18"/>
      <w:szCs w:val="18"/>
    </w:rPr>
  </w:style>
  <w:style w:type="paragraph" w:styleId="CommentText">
    <w:name w:val="annotation text"/>
    <w:basedOn w:val="Normal"/>
    <w:link w:val="CommentTextChar"/>
    <w:uiPriority w:val="99"/>
    <w:semiHidden/>
    <w:unhideWhenUsed/>
    <w:rsid w:val="00EE27B2"/>
    <w:pPr>
      <w:spacing w:line="240" w:lineRule="auto"/>
    </w:pPr>
    <w:rPr>
      <w:sz w:val="24"/>
      <w:szCs w:val="24"/>
    </w:rPr>
  </w:style>
  <w:style w:type="character" w:customStyle="1" w:styleId="CommentTextChar">
    <w:name w:val="Comment Text Char"/>
    <w:basedOn w:val="DefaultParagraphFont"/>
    <w:link w:val="CommentText"/>
    <w:uiPriority w:val="99"/>
    <w:semiHidden/>
    <w:rsid w:val="00EE27B2"/>
    <w:rPr>
      <w:sz w:val="24"/>
      <w:szCs w:val="24"/>
    </w:rPr>
  </w:style>
  <w:style w:type="paragraph" w:styleId="CommentSubject">
    <w:name w:val="annotation subject"/>
    <w:basedOn w:val="CommentText"/>
    <w:next w:val="CommentText"/>
    <w:link w:val="CommentSubjectChar"/>
    <w:uiPriority w:val="99"/>
    <w:semiHidden/>
    <w:unhideWhenUsed/>
    <w:rsid w:val="00EE27B2"/>
    <w:rPr>
      <w:b/>
      <w:bCs/>
      <w:sz w:val="20"/>
      <w:szCs w:val="20"/>
    </w:rPr>
  </w:style>
  <w:style w:type="character" w:customStyle="1" w:styleId="CommentSubjectChar">
    <w:name w:val="Comment Subject Char"/>
    <w:basedOn w:val="CommentTextChar"/>
    <w:link w:val="CommentSubject"/>
    <w:uiPriority w:val="99"/>
    <w:semiHidden/>
    <w:rsid w:val="00EE27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8BD5A-1CC9-44B2-88B2-19B88B488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Jamelle Fletcher</dc:creator>
  <cp:keywords/>
  <dc:description/>
  <cp:lastModifiedBy>Jamelle Fletcher</cp:lastModifiedBy>
  <cp:revision>2</cp:revision>
  <dcterms:created xsi:type="dcterms:W3CDTF">2017-08-13T23:59:00Z</dcterms:created>
  <dcterms:modified xsi:type="dcterms:W3CDTF">2017-08-13T23:59:00Z</dcterms:modified>
</cp:coreProperties>
</file>