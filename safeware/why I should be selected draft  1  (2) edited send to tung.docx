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EBEF8" w14:textId="77777777" w:rsidR="005C02ED" w:rsidDel="0074039F" w:rsidRDefault="005C02ED" w:rsidP="005C02ED">
      <w:pPr>
        <w:jc w:val="center"/>
        <w:rPr>
          <w:del w:id="0" w:author="Jamelle Fletcher" w:date="2017-07-27T00:44:00Z"/>
        </w:rPr>
      </w:pPr>
      <w:r>
        <w:t>Why I should</w:t>
      </w:r>
      <w:del w:id="1" w:author="Jamelle Fletcher" w:date="2017-07-27T00:49:00Z">
        <w:r w:rsidDel="0074039F">
          <w:delText xml:space="preserve"> </w:delText>
        </w:r>
      </w:del>
      <w:r>
        <w:t xml:space="preserve"> be selected for program</w:t>
      </w:r>
    </w:p>
    <w:p w14:paraId="19BAE43C" w14:textId="0451D043" w:rsidR="0074039F" w:rsidRDefault="00CC12DB">
      <w:pPr>
        <w:jc w:val="center"/>
        <w:rPr>
          <w:ins w:id="2" w:author="Jamelle Fletcher" w:date="2017-07-27T01:06:00Z"/>
        </w:rPr>
        <w:pPrChange w:id="3" w:author="Jamelle Fletcher" w:date="2017-07-27T00:44:00Z">
          <w:pPr/>
        </w:pPrChange>
      </w:pPr>
      <w:del w:id="4" w:author="Jamelle Fletcher" w:date="2017-07-27T00:44:00Z">
        <w:r w:rsidDel="0074039F">
          <w:delText>If selected I would</w:delText>
        </w:r>
        <w:r w:rsidR="00B96811" w:rsidDel="0074039F">
          <w:delText xml:space="preserve"> try to s</w:delText>
        </w:r>
        <w:r w:rsidDel="0074039F">
          <w:delText xml:space="preserve">how </w:delText>
        </w:r>
        <w:r w:rsidR="00B96811" w:rsidDel="0074039F">
          <w:delText xml:space="preserve"> my determina</w:delText>
        </w:r>
        <w:r w:rsidDel="0074039F">
          <w:delText>tion</w:delText>
        </w:r>
      </w:del>
      <w:r>
        <w:t xml:space="preserve"> for the hygiene program. </w:t>
      </w:r>
    </w:p>
    <w:p w14:paraId="50F0F5B4" w14:textId="0F4D6933" w:rsidR="00CC12DB" w:rsidRDefault="0057680A" w:rsidP="008B53E5">
      <w:pPr>
        <w:spacing w:line="360" w:lineRule="auto"/>
        <w:ind w:firstLine="720"/>
        <w:pPrChange w:id="5" w:author="Jamelle Fletcher" w:date="2017-08-13T19:22:00Z">
          <w:pPr/>
        </w:pPrChange>
      </w:pPr>
      <w:ins w:id="6" w:author="Jamelle Fletcher" w:date="2017-07-27T01:07:00Z">
        <w:r>
          <w:t>I have determination,</w:t>
        </w:r>
      </w:ins>
      <w:del w:id="7" w:author="Jamelle Fletcher" w:date="2017-07-27T01:17:00Z">
        <w:r w:rsidR="00CC12DB" w:rsidDel="0057680A">
          <w:delText>By being</w:delText>
        </w:r>
      </w:del>
      <w:r w:rsidR="00CC12DB">
        <w:t xml:space="preserve"> punctual</w:t>
      </w:r>
      <w:ins w:id="8" w:author="Jamelle Fletcher" w:date="2017-07-27T01:17:00Z">
        <w:r>
          <w:t>ity</w:t>
        </w:r>
      </w:ins>
      <w:r w:rsidR="00CC12DB">
        <w:t>, communication with others</w:t>
      </w:r>
      <w:ins w:id="9" w:author="Jamelle Fletcher" w:date="2017-07-27T01:18:00Z">
        <w:r>
          <w:t xml:space="preserve"> </w:t>
        </w:r>
      </w:ins>
      <w:del w:id="10" w:author="Jamelle Fletcher" w:date="2017-07-27T01:18:00Z">
        <w:r w:rsidR="00CC12DB" w:rsidDel="0057680A">
          <w:delText xml:space="preserve"> in this program </w:delText>
        </w:r>
      </w:del>
      <w:r w:rsidR="00CC12DB">
        <w:t>and</w:t>
      </w:r>
      <w:del w:id="11" w:author="Jamelle Fletcher" w:date="2017-07-27T01:18:00Z">
        <w:r w:rsidR="00CC12DB" w:rsidDel="0057680A">
          <w:delText xml:space="preserve"> have</w:delText>
        </w:r>
      </w:del>
      <w:r w:rsidR="00CC12DB">
        <w:t xml:space="preserve"> a positive attitude. </w:t>
      </w:r>
      <w:del w:id="12" w:author="Jamelle Fletcher" w:date="2017-07-27T00:21:00Z">
        <w:r w:rsidR="00CC12DB" w:rsidDel="00064307">
          <w:delText>I</w:delText>
        </w:r>
      </w:del>
      <w:del w:id="13" w:author="Jamelle Fletcher" w:date="2017-07-27T00:20:00Z">
        <w:r w:rsidR="00CC12DB" w:rsidDel="00064307">
          <w:delText xml:space="preserve"> will give a 100 percent if </w:delText>
        </w:r>
        <w:commentRangeStart w:id="14"/>
        <w:r w:rsidR="00CC12DB" w:rsidDel="00064307">
          <w:delText>selected</w:delText>
        </w:r>
      </w:del>
      <w:commentRangeEnd w:id="14"/>
      <w:r w:rsidR="006C5EF4">
        <w:rPr>
          <w:rStyle w:val="CommentReference"/>
        </w:rPr>
        <w:commentReference w:id="14"/>
      </w:r>
      <w:ins w:id="15" w:author="Jamelle Fletcher" w:date="2017-07-27T01:18:00Z">
        <w:r>
          <w:t>My previous experience as an dental assistant has helped me to feel that I have what it takes to be in this program.</w:t>
        </w:r>
      </w:ins>
      <w:del w:id="16" w:author="Jamelle Fletcher" w:date="2017-07-27T01:18:00Z">
        <w:r w:rsidR="00CC12DB" w:rsidDel="0057680A">
          <w:delText xml:space="preserve">. </w:delText>
        </w:r>
      </w:del>
    </w:p>
    <w:p w14:paraId="6C53ABBE" w14:textId="77777777" w:rsidR="00C6636D" w:rsidRDefault="00CC12DB">
      <w:pPr>
        <w:ind w:left="720"/>
        <w:rPr>
          <w:ins w:id="17" w:author="Jamelle Fletcher" w:date="2017-08-13T19:50:00Z"/>
        </w:rPr>
        <w:pPrChange w:id="18" w:author="Jamelle Fletcher" w:date="2017-07-27T01:21:00Z">
          <w:pPr/>
        </w:pPrChange>
      </w:pPr>
      <w:r>
        <w:t>However</w:t>
      </w:r>
      <w:ins w:id="19" w:author="Jamelle Fletcher" w:date="2017-07-27T00:50:00Z">
        <w:r w:rsidR="0074039F">
          <w:t>,</w:t>
        </w:r>
      </w:ins>
      <w:del w:id="20" w:author="Jamelle Fletcher" w:date="2017-07-27T00:50:00Z">
        <w:r w:rsidDel="0074039F">
          <w:delText>,</w:delText>
        </w:r>
      </w:del>
      <w:r>
        <w:t xml:space="preserve">  my experience as an dental assistant would allow m</w:t>
      </w:r>
      <w:ins w:id="21" w:author="Jamelle Fletcher" w:date="2017-08-13T19:41:00Z">
        <w:r w:rsidR="00C6636D">
          <w:t>e</w:t>
        </w:r>
      </w:ins>
      <w:del w:id="22" w:author="Jamelle Fletcher" w:date="2017-08-13T19:41:00Z">
        <w:r w:rsidDel="00C6636D">
          <w:delText>e</w:delText>
        </w:r>
      </w:del>
      <w:r>
        <w:t xml:space="preserve"> to show that I would be a very good candidate if </w:t>
      </w:r>
      <w:del w:id="23" w:author="Jamelle Fletcher" w:date="2017-07-27T00:50:00Z">
        <w:r w:rsidDel="0074039F">
          <w:delText>choosen</w:delText>
        </w:r>
      </w:del>
      <w:ins w:id="24" w:author="Jamelle Fletcher" w:date="2017-07-27T00:50:00Z">
        <w:r w:rsidR="0057680A">
          <w:t>chose</w:t>
        </w:r>
      </w:ins>
      <w:ins w:id="25" w:author="Jamelle Fletcher" w:date="2017-07-27T01:22:00Z">
        <w:r w:rsidR="0057680A">
          <w:t>n.</w:t>
        </w:r>
      </w:ins>
      <w:del w:id="26" w:author="Jamelle Fletcher" w:date="2017-07-27T01:19:00Z">
        <w:r w:rsidDel="0057680A">
          <w:delText>. The reason why is, while at work I prepare the treatment rooms for patients treatmen</w:delText>
        </w:r>
      </w:del>
      <w:del w:id="27" w:author="Jamelle Fletcher" w:date="2017-07-27T01:22:00Z">
        <w:r w:rsidDel="0057680A">
          <w:delText>t</w:delText>
        </w:r>
      </w:del>
      <w:del w:id="28" w:author="Jamelle Fletcher" w:date="2017-07-27T01:05:00Z">
        <w:r w:rsidDel="00F3772A">
          <w:delText>.</w:delText>
        </w:r>
      </w:del>
      <w:del w:id="29" w:author="Jamelle Fletcher" w:date="2017-07-27T00:36:00Z">
        <w:r w:rsidDel="00B25D4B">
          <w:delText xml:space="preserve">I In </w:delText>
        </w:r>
        <w:r w:rsidR="00C816AC" w:rsidDel="00B25D4B">
          <w:delText>tro</w:delText>
        </w:r>
        <w:r w:rsidDel="00B25D4B">
          <w:delText>duce my self so they will know who I am and to you all.</w:delText>
        </w:r>
      </w:del>
      <w:del w:id="30" w:author="Jamelle Fletcher" w:date="2017-07-27T01:05:00Z">
        <w:r w:rsidDel="00F3772A">
          <w:delText xml:space="preserve"> For example: A person s</w:delText>
        </w:r>
      </w:del>
      <w:del w:id="31" w:author="Jamelle Fletcher" w:date="2017-07-27T01:06:00Z">
        <w:r w:rsidDel="00F3772A">
          <w:delText>h</w:delText>
        </w:r>
      </w:del>
      <w:del w:id="32" w:author="Jamelle Fletcher" w:date="2017-07-27T01:05:00Z">
        <w:r w:rsidDel="00F3772A">
          <w:delText>ows up and wants work done but they don’</w:delText>
        </w:r>
        <w:r w:rsidR="007067F9" w:rsidDel="00F3772A">
          <w:delText xml:space="preserve">t know who I am, I would say Jay. </w:delText>
        </w:r>
        <w:r w:rsidDel="00F3772A">
          <w:delText xml:space="preserve">  </w:delText>
        </w:r>
      </w:del>
      <w:del w:id="33" w:author="Jamelle Fletcher" w:date="2017-07-27T01:20:00Z">
        <w:r w:rsidDel="0057680A">
          <w:delText>If there are qu</w:delText>
        </w:r>
        <w:r w:rsidR="00C816AC" w:rsidDel="0057680A">
          <w:delText>estions about there precedure I would response to the patient in a professional manner.</w:delText>
        </w:r>
      </w:del>
      <w:r w:rsidR="00C816AC">
        <w:t xml:space="preserve"> </w:t>
      </w:r>
      <w:ins w:id="34" w:author="Jamelle Fletcher" w:date="2017-07-27T01:25:00Z">
        <w:r w:rsidR="00C34B30">
          <w:t>As an dental assistant I see a lot of pa</w:t>
        </w:r>
        <w:r w:rsidR="00412DEB">
          <w:t xml:space="preserve">tients </w:t>
        </w:r>
        <w:r w:rsidR="00C34B30">
          <w:t xml:space="preserve"> and </w:t>
        </w:r>
      </w:ins>
      <w:ins w:id="35" w:author="Jamelle Fletcher" w:date="2017-08-13T19:39:00Z">
        <w:r w:rsidR="00412DEB">
          <w:t xml:space="preserve"> answer </w:t>
        </w:r>
      </w:ins>
      <w:ins w:id="36" w:author="Jamelle Fletcher" w:date="2017-07-27T01:25:00Z">
        <w:r w:rsidR="00C34B30">
          <w:t xml:space="preserve">questions about </w:t>
        </w:r>
      </w:ins>
      <w:ins w:id="37" w:author="Jamelle Fletcher" w:date="2017-08-13T19:28:00Z">
        <w:r w:rsidR="008B53E5">
          <w:t>their</w:t>
        </w:r>
      </w:ins>
      <w:ins w:id="38" w:author="Jamelle Fletcher" w:date="2017-07-27T01:25:00Z">
        <w:r w:rsidR="00C34B30">
          <w:t xml:space="preserve"> treatment</w:t>
        </w:r>
      </w:ins>
      <w:ins w:id="39" w:author="Jamelle Fletcher" w:date="2017-08-13T19:39:00Z">
        <w:r w:rsidR="00412DEB">
          <w:t>, it</w:t>
        </w:r>
      </w:ins>
      <w:ins w:id="40" w:author="Jamelle Fletcher" w:date="2017-07-27T01:25:00Z">
        <w:r w:rsidR="00C34B30">
          <w:t xml:space="preserve"> is important to me</w:t>
        </w:r>
      </w:ins>
      <w:ins w:id="41" w:author="Jamelle Fletcher" w:date="2017-08-13T19:39:00Z">
        <w:r w:rsidR="00412DEB">
          <w:t xml:space="preserve"> to response. Because </w:t>
        </w:r>
      </w:ins>
      <w:ins w:id="42" w:author="Jamelle Fletcher" w:date="2017-08-13T19:40:00Z">
        <w:r w:rsidR="00412DEB">
          <w:t>some patients just don’</w:t>
        </w:r>
        <w:r w:rsidR="00C6636D">
          <w:t>t know how</w:t>
        </w:r>
        <w:r w:rsidR="00412DEB">
          <w:t xml:space="preserve"> to take care of their teeth or what to expect in the dental office. </w:t>
        </w:r>
      </w:ins>
      <w:ins w:id="43" w:author="Jamelle Fletcher" w:date="2017-08-13T19:41:00Z">
        <w:r w:rsidR="00C6636D">
          <w:t>To be an effective dental assistant I decided to</w:t>
        </w:r>
      </w:ins>
      <w:ins w:id="44" w:author="Jamelle Fletcher" w:date="2017-07-27T01:25:00Z">
        <w:r w:rsidR="00C34B30">
          <w:t xml:space="preserve"> continue my education</w:t>
        </w:r>
      </w:ins>
      <w:ins w:id="45" w:author="Jamelle Fletcher" w:date="2017-07-27T01:26:00Z">
        <w:r w:rsidR="00C34B30">
          <w:t>, and apply what I have learned in a dental office. H</w:t>
        </w:r>
      </w:ins>
      <w:ins w:id="46" w:author="Jamelle Fletcher" w:date="2017-07-27T01:27:00Z">
        <w:r w:rsidR="00C6636D">
          <w:t>ow I</w:t>
        </w:r>
        <w:r w:rsidR="00C34B30">
          <w:t xml:space="preserve"> response to a situa</w:t>
        </w:r>
        <w:r w:rsidR="00C6636D">
          <w:t>tion that has come up will so what I have learned in those classes while receiving my continued education. If I were to try and work on a patient that fears the dentist and is uncooperative</w:t>
        </w:r>
      </w:ins>
      <w:ins w:id="47" w:author="Jamelle Fletcher" w:date="2017-08-13T19:45:00Z">
        <w:r w:rsidR="00C6636D">
          <w:t xml:space="preserve"> would take time and patients</w:t>
        </w:r>
      </w:ins>
      <w:ins w:id="48" w:author="Jamelle Fletcher" w:date="2017-07-27T01:27:00Z">
        <w:r w:rsidR="00C34B30">
          <w:t xml:space="preserve"> because </w:t>
        </w:r>
      </w:ins>
      <w:ins w:id="49" w:author="Jamelle Fletcher" w:date="2017-08-13T19:45:00Z">
        <w:r w:rsidR="00C6636D">
          <w:t>those patients really do ex</w:t>
        </w:r>
      </w:ins>
      <w:ins w:id="50" w:author="Jamelle Fletcher" w:date="2017-08-13T19:46:00Z">
        <w:r w:rsidR="00C6636D">
          <w:t xml:space="preserve">ist. </w:t>
        </w:r>
      </w:ins>
      <w:ins w:id="51" w:author="Jamelle Fletcher" w:date="2017-07-27T01:27:00Z">
        <w:r w:rsidR="00C34B30">
          <w:t>we</w:t>
        </w:r>
        <w:r w:rsidR="008B53E5">
          <w:t xml:space="preserve"> have to apply </w:t>
        </w:r>
      </w:ins>
      <w:ins w:id="52" w:author="Jamelle Fletcher" w:date="2017-08-13T19:28:00Z">
        <w:r w:rsidR="008B53E5">
          <w:t>ourselves</w:t>
        </w:r>
      </w:ins>
      <w:ins w:id="53" w:author="Jamelle Fletcher" w:date="2017-07-27T01:27:00Z">
        <w:r w:rsidR="00C34B30">
          <w:t xml:space="preserve"> and be professional about how we response.</w:t>
        </w:r>
      </w:ins>
      <w:del w:id="54" w:author="Jamelle Fletcher" w:date="2017-07-27T01:27:00Z">
        <w:r w:rsidR="00C816AC" w:rsidDel="00C34B30">
          <w:delText xml:space="preserve"> </w:delText>
        </w:r>
      </w:del>
      <w:del w:id="55" w:author="Jamelle Fletcher" w:date="2017-07-27T01:23:00Z">
        <w:r w:rsidR="007067F9" w:rsidDel="0057680A">
          <w:delText>Most doctors like an assistant</w:delText>
        </w:r>
        <w:r w:rsidR="007067F9" w:rsidDel="00C34B30">
          <w:delText xml:space="preserve">  </w:delText>
        </w:r>
      </w:del>
      <w:del w:id="56" w:author="Jamelle Fletcher" w:date="2017-07-27T00:40:00Z">
        <w:r w:rsidR="007067F9" w:rsidDel="00B25D4B">
          <w:delText xml:space="preserve">that is on time of work. Sometimes being </w:delText>
        </w:r>
      </w:del>
      <w:del w:id="57" w:author="Jamelle Fletcher" w:date="2017-07-27T01:23:00Z">
        <w:r w:rsidR="007067F9" w:rsidDel="00C34B30">
          <w:delText>punctual</w:delText>
        </w:r>
      </w:del>
      <w:del w:id="58" w:author="Jamelle Fletcher" w:date="2017-07-27T00:40:00Z">
        <w:r w:rsidR="007067F9" w:rsidDel="00B25D4B">
          <w:delText xml:space="preserve"> great because no one wants to have to wait and waste time unless an emergency has come about.</w:delText>
        </w:r>
      </w:del>
      <w:del w:id="59" w:author="Jamelle Fletcher" w:date="2017-07-27T01:23:00Z">
        <w:r w:rsidR="007067F9" w:rsidDel="00C34B30">
          <w:delText xml:space="preserve"> T</w:delText>
        </w:r>
      </w:del>
      <w:del w:id="60" w:author="Jamelle Fletcher" w:date="2017-07-27T01:29:00Z">
        <w:r w:rsidR="007067F9" w:rsidDel="00C34B30">
          <w:delText>here’s incidents that happen in an office and how we response makes a difference.</w:delText>
        </w:r>
      </w:del>
      <w:del w:id="61" w:author="Jamelle Fletcher" w:date="2017-08-13T19:48:00Z">
        <w:r w:rsidR="007067F9" w:rsidDel="00C6636D">
          <w:delText xml:space="preserve"> For exampl</w:delText>
        </w:r>
      </w:del>
      <w:del w:id="62" w:author="Jamelle Fletcher" w:date="2017-08-13T19:35:00Z">
        <w:r w:rsidR="007067F9" w:rsidDel="00412DEB">
          <w:delText>e: working on a patient and someone brushes me, I would just look and smile</w:delText>
        </w:r>
      </w:del>
      <w:del w:id="63" w:author="Jamelle Fletcher" w:date="2017-08-13T19:36:00Z">
        <w:r w:rsidR="007067F9" w:rsidDel="00412DEB">
          <w:delText>.</w:delText>
        </w:r>
      </w:del>
      <w:del w:id="64" w:author="Jamelle Fletcher" w:date="2017-08-13T19:48:00Z">
        <w:r w:rsidR="007067F9" w:rsidDel="00C6636D">
          <w:delText xml:space="preserve"> </w:delText>
        </w:r>
      </w:del>
      <w:del w:id="65" w:author="Jamelle Fletcher" w:date="2017-08-13T19:29:00Z">
        <w:r w:rsidR="007067F9" w:rsidDel="008B53E5">
          <w:delText>Other’s</w:delText>
        </w:r>
      </w:del>
      <w:del w:id="66" w:author="Jamelle Fletcher" w:date="2017-08-13T19:36:00Z">
        <w:r w:rsidR="000014D0" w:rsidDel="00412DEB">
          <w:delText xml:space="preserve"> </w:delText>
        </w:r>
        <w:r w:rsidR="007067F9" w:rsidDel="00412DEB">
          <w:delText>have</w:delText>
        </w:r>
      </w:del>
      <w:del w:id="67" w:author="Jamelle Fletcher" w:date="2017-08-13T19:48:00Z">
        <w:r w:rsidR="007067F9" w:rsidDel="00C6636D">
          <w:delText xml:space="preserve"> </w:delText>
        </w:r>
      </w:del>
      <w:del w:id="68" w:author="Jamelle Fletcher" w:date="2017-08-13T19:29:00Z">
        <w:r w:rsidR="007067F9" w:rsidDel="008B53E5">
          <w:delText>responsed</w:delText>
        </w:r>
      </w:del>
      <w:del w:id="69" w:author="Jamelle Fletcher" w:date="2017-08-13T19:36:00Z">
        <w:r w:rsidR="007067F9" w:rsidDel="00412DEB">
          <w:delText xml:space="preserve"> with excuse you and next time please watch were you are going</w:delText>
        </w:r>
      </w:del>
      <w:del w:id="70" w:author="Jamelle Fletcher" w:date="2017-08-13T19:48:00Z">
        <w:r w:rsidR="007067F9" w:rsidDel="00C6636D">
          <w:delText>.</w:delText>
        </w:r>
      </w:del>
      <w:r w:rsidR="007067F9">
        <w:t xml:space="preserve"> It’s the little things that brings goodness to an office and people your surroun</w:t>
      </w:r>
      <w:r w:rsidR="000014D0">
        <w:t xml:space="preserve">d by. </w:t>
      </w:r>
      <w:ins w:id="71" w:author="Jamelle Fletcher" w:date="2017-07-27T01:30:00Z">
        <w:r w:rsidR="00C34B30">
          <w:t>A smile,</w:t>
        </w:r>
      </w:ins>
      <w:ins w:id="72" w:author="Jamelle Fletcher" w:date="2017-08-13T19:23:00Z">
        <w:r w:rsidR="008B53E5">
          <w:t xml:space="preserve"> </w:t>
        </w:r>
      </w:ins>
      <w:ins w:id="73" w:author="Jamelle Fletcher" w:date="2017-07-27T01:30:00Z">
        <w:r w:rsidR="00C34B30">
          <w:t>professionalism</w:t>
        </w:r>
      </w:ins>
      <w:ins w:id="74" w:author="Jamelle Fletcher" w:date="2017-08-13T19:32:00Z">
        <w:r w:rsidR="00412DEB">
          <w:t>, teamwork</w:t>
        </w:r>
      </w:ins>
      <w:ins w:id="75" w:author="Jamelle Fletcher" w:date="2017-07-27T01:30:00Z">
        <w:r w:rsidR="00C34B30">
          <w:t xml:space="preserve"> and a </w:t>
        </w:r>
      </w:ins>
      <w:ins w:id="76" w:author="Jamelle Fletcher" w:date="2017-07-27T01:31:00Z">
        <w:r w:rsidR="00C34B30">
          <w:t>positive</w:t>
        </w:r>
      </w:ins>
      <w:ins w:id="77" w:author="Jamelle Fletcher" w:date="2017-07-27T01:30:00Z">
        <w:r w:rsidR="00C34B30">
          <w:t xml:space="preserve"> </w:t>
        </w:r>
      </w:ins>
      <w:ins w:id="78" w:author="Jamelle Fletcher" w:date="2017-07-27T01:31:00Z">
        <w:r w:rsidR="00C34B30">
          <w:t>attitude I feel is what it takes to achieve.</w:t>
        </w:r>
      </w:ins>
    </w:p>
    <w:p w14:paraId="470ECA6A" w14:textId="7503B005" w:rsidR="000014D0" w:rsidDel="008B53E5" w:rsidRDefault="00C34B30" w:rsidP="008B53E5">
      <w:pPr>
        <w:ind w:left="720"/>
        <w:rPr>
          <w:del w:id="79" w:author="Jamelle Fletcher" w:date="2017-08-13T19:29:00Z"/>
        </w:rPr>
        <w:pPrChange w:id="80" w:author="Jamelle Fletcher" w:date="2017-08-13T19:29:00Z">
          <w:pPr/>
        </w:pPrChange>
      </w:pPr>
      <w:ins w:id="81" w:author="Jamelle Fletcher" w:date="2017-07-27T01:31:00Z">
        <w:r>
          <w:t xml:space="preserve"> After being a single mother with two boy’s</w:t>
        </w:r>
      </w:ins>
      <w:ins w:id="82" w:author="Jamelle Fletcher" w:date="2017-08-13T19:52:00Z">
        <w:r w:rsidR="00D4108F">
          <w:t>,</w:t>
        </w:r>
      </w:ins>
      <w:bookmarkStart w:id="83" w:name="_GoBack"/>
      <w:bookmarkEnd w:id="83"/>
      <w:ins w:id="84" w:author="Jamelle Fletcher" w:date="2017-07-27T01:31:00Z">
        <w:r>
          <w:t xml:space="preserve"> I learned that</w:t>
        </w:r>
      </w:ins>
      <w:ins w:id="85" w:author="Jamelle Fletcher" w:date="2017-08-13T19:50:00Z">
        <w:r w:rsidR="00C6636D">
          <w:t xml:space="preserve"> continuing my education, being opened minded will help me along this path to achieve goals in my life</w:t>
        </w:r>
      </w:ins>
      <w:ins w:id="86" w:author="Jamelle Fletcher" w:date="2017-08-13T19:51:00Z">
        <w:r w:rsidR="00C6636D">
          <w:t xml:space="preserve">. </w:t>
        </w:r>
      </w:ins>
      <w:ins w:id="87" w:author="Jamelle Fletcher" w:date="2017-08-13T19:50:00Z">
        <w:r w:rsidR="00C6636D">
          <w:t xml:space="preserve"> </w:t>
        </w:r>
      </w:ins>
    </w:p>
    <w:p w14:paraId="1E968FE6" w14:textId="77777777" w:rsidR="008B53E5" w:rsidRDefault="008B53E5">
      <w:pPr>
        <w:ind w:left="720"/>
        <w:rPr>
          <w:ins w:id="88" w:author="Jamelle Fletcher" w:date="2017-08-13T19:29:00Z"/>
        </w:rPr>
        <w:pPrChange w:id="89" w:author="Jamelle Fletcher" w:date="2017-07-27T01:21:00Z">
          <w:pPr/>
        </w:pPrChange>
      </w:pPr>
    </w:p>
    <w:p w14:paraId="1D781E0D" w14:textId="1DD2B905" w:rsidR="00CC1103" w:rsidDel="00CE43D1" w:rsidRDefault="000014D0" w:rsidP="00CC12DB">
      <w:pPr>
        <w:rPr>
          <w:ins w:id="90" w:author="Tung Phung" w:date="2017-07-25T06:57:00Z"/>
          <w:del w:id="91" w:author="Jamelle Fletcher" w:date="2017-07-27T01:44:00Z"/>
        </w:rPr>
      </w:pPr>
      <w:del w:id="92" w:author="Jamelle Fletcher" w:date="2017-08-13T19:29:00Z">
        <w:r w:rsidDel="008B53E5">
          <w:delText xml:space="preserve">Most </w:delText>
        </w:r>
      </w:del>
      <w:del w:id="93" w:author="Jamelle Fletcher" w:date="2017-08-13T19:30:00Z">
        <w:r w:rsidDel="008B53E5">
          <w:delText>a</w:delText>
        </w:r>
      </w:del>
      <w:del w:id="94" w:author="Jamelle Fletcher" w:date="2017-08-13T19:29:00Z">
        <w:r w:rsidDel="008B53E5">
          <w:delText xml:space="preserve">tmospheres </w:delText>
        </w:r>
      </w:del>
      <w:del w:id="95" w:author="Jamelle Fletcher" w:date="2017-07-27T01:32:00Z">
        <w:r w:rsidDel="00C34B30">
          <w:delText>is smooth</w:delText>
        </w:r>
      </w:del>
      <w:del w:id="96" w:author="Jamelle Fletcher" w:date="2017-08-13T19:29:00Z">
        <w:r w:rsidDel="008B53E5">
          <w:delText xml:space="preserve"> </w:delText>
        </w:r>
      </w:del>
      <w:del w:id="97" w:author="Jamelle Fletcher" w:date="2017-07-27T01:34:00Z">
        <w:r w:rsidDel="00F4054C">
          <w:delText>and pleas</w:delText>
        </w:r>
      </w:del>
      <w:del w:id="98" w:author="Jamelle Fletcher" w:date="2017-07-27T01:33:00Z">
        <w:r w:rsidDel="00F4054C">
          <w:delText>ant but the attitude of a person de</w:delText>
        </w:r>
      </w:del>
      <w:del w:id="99" w:author="Jamelle Fletcher" w:date="2017-08-13T19:29:00Z">
        <w:r w:rsidDel="008B53E5">
          <w:delText>pending on the nature of the situation</w:delText>
        </w:r>
      </w:del>
      <w:del w:id="100" w:author="Jamelle Fletcher" w:date="2017-07-27T01:34:00Z">
        <w:r w:rsidR="00144C0E" w:rsidDel="00F4054C">
          <w:delText xml:space="preserve"> v</w:delText>
        </w:r>
      </w:del>
      <w:ins w:id="101" w:author="Jamelle Fletcher" w:date="2017-07-27T01:41:00Z">
        <w:r w:rsidR="00F4054C">
          <w:t xml:space="preserve"> </w:t>
        </w:r>
      </w:ins>
      <w:ins w:id="102" w:author="Jamelle Fletcher" w:date="2017-07-27T01:35:00Z">
        <w:r w:rsidR="00F4054C">
          <w:t xml:space="preserve">  </w:t>
        </w:r>
      </w:ins>
      <w:ins w:id="103" w:author="Jamelle Fletcher" w:date="2017-07-27T01:36:00Z">
        <w:r w:rsidR="00F4054C">
          <w:t xml:space="preserve"> </w:t>
        </w:r>
      </w:ins>
      <w:del w:id="104" w:author="Jamelle Fletcher" w:date="2017-07-27T01:34:00Z">
        <w:r w:rsidR="00144C0E" w:rsidDel="00F4054C">
          <w:delText>erys</w:delText>
        </w:r>
        <w:r w:rsidDel="00F4054C">
          <w:delText xml:space="preserve">. </w:delText>
        </w:r>
      </w:del>
      <w:del w:id="105" w:author="Jamelle Fletcher" w:date="2017-07-27T01:35:00Z">
        <w:r w:rsidDel="00F4054C">
          <w:delText>F</w:delText>
        </w:r>
      </w:del>
      <w:del w:id="106" w:author="Jamelle Fletcher" w:date="2017-07-27T01:37:00Z">
        <w:r w:rsidDel="00F4054C">
          <w:delText>or example:</w:delText>
        </w:r>
      </w:del>
      <w:del w:id="107" w:author="Jamelle Fletcher" w:date="2017-07-27T01:43:00Z">
        <w:r w:rsidDel="00F4054C">
          <w:delText xml:space="preserve"> </w:delText>
        </w:r>
      </w:del>
      <w:del w:id="108" w:author="Jamelle Fletcher" w:date="2017-07-27T01:37:00Z">
        <w:r w:rsidDel="00F4054C">
          <w:delText>A child kicki</w:delText>
        </w:r>
        <w:r w:rsidR="00144C0E" w:rsidDel="00F4054C">
          <w:delText xml:space="preserve">ng and screaming while assistant </w:delText>
        </w:r>
        <w:r w:rsidDel="00F4054C">
          <w:delText>is giving topical.</w:delText>
        </w:r>
      </w:del>
      <w:del w:id="109" w:author="Jamelle Fletcher" w:date="2017-07-27T01:43:00Z">
        <w:r w:rsidDel="00F4054C">
          <w:delText xml:space="preserve"> </w:delText>
        </w:r>
      </w:del>
      <w:r>
        <w:t xml:space="preserve"> </w:t>
      </w:r>
      <w:del w:id="110" w:author="Jamelle Fletcher" w:date="2017-07-27T01:44:00Z">
        <w:r w:rsidR="00144C0E" w:rsidDel="00CE43D1">
          <w:delText>Most assistants</w:delText>
        </w:r>
        <w:r w:rsidR="00CC1103" w:rsidDel="00CE43D1">
          <w:delText xml:space="preserve"> would ask for </w:delText>
        </w:r>
        <w:r w:rsidR="00144C0E" w:rsidDel="00CE43D1">
          <w:delText xml:space="preserve"> a receptionist, me I would communicate with doctor and do w</w:delText>
        </w:r>
      </w:del>
      <w:del w:id="111" w:author="Jamelle Fletcher" w:date="2017-07-27T01:43:00Z">
        <w:r w:rsidR="00144C0E" w:rsidDel="00CE43D1">
          <w:delText>hat the doctor has suggested and hold the child while communicating</w:delText>
        </w:r>
        <w:r w:rsidR="00CC1103" w:rsidDel="00CE43D1">
          <w:delText xml:space="preserve"> to him/her </w:delText>
        </w:r>
        <w:r w:rsidR="00144C0E" w:rsidDel="00CE43D1">
          <w:delText xml:space="preserve"> and assure</w:delText>
        </w:r>
        <w:r w:rsidR="00CC1103" w:rsidDel="00CE43D1">
          <w:delText xml:space="preserve"> nothing would hurt or harm them</w:delText>
        </w:r>
        <w:r w:rsidR="00144C0E" w:rsidDel="00CE43D1">
          <w:delText xml:space="preserve"> unless they do something else to hurt themselves. On</w:delText>
        </w:r>
      </w:del>
      <w:del w:id="112" w:author="Jamelle Fletcher" w:date="2017-07-27T01:44:00Z">
        <w:r w:rsidR="00144C0E" w:rsidDel="00CE43D1">
          <w:delText>e thing I can assure is what I do I wil</w:delText>
        </w:r>
        <w:r w:rsidR="00CC1103" w:rsidDel="00CE43D1">
          <w:delText xml:space="preserve">l always give all or will not attempt do to anything because of me wasting time.  </w:delText>
        </w:r>
      </w:del>
    </w:p>
    <w:p w14:paraId="24258E86" w14:textId="0B421330" w:rsidR="006C5EF4" w:rsidDel="00CE43D1" w:rsidRDefault="006C5EF4" w:rsidP="00CC12DB">
      <w:pPr>
        <w:rPr>
          <w:ins w:id="113" w:author="Tung Phung" w:date="2017-07-25T06:57:00Z"/>
          <w:del w:id="114" w:author="Jamelle Fletcher" w:date="2017-07-27T01:44:00Z"/>
        </w:rPr>
      </w:pPr>
    </w:p>
    <w:p w14:paraId="4FD96E30" w14:textId="00E6D489" w:rsidR="006C5EF4" w:rsidDel="00CE43D1" w:rsidRDefault="006C5EF4" w:rsidP="00CC12DB">
      <w:pPr>
        <w:rPr>
          <w:del w:id="115" w:author="Jamelle Fletcher" w:date="2017-07-27T01:44:00Z"/>
        </w:rPr>
      </w:pPr>
      <w:ins w:id="116" w:author="Tung Phung" w:date="2017-07-25T06:57:00Z">
        <w:r>
          <w:rPr>
            <w:rStyle w:val="CommentReference"/>
          </w:rPr>
          <w:commentReference w:id="117"/>
        </w:r>
      </w:ins>
    </w:p>
    <w:p w14:paraId="63651A87" w14:textId="1705EA53" w:rsidR="00E34FEF" w:rsidDel="00CE43D1" w:rsidRDefault="000014D0" w:rsidP="00CC12DB">
      <w:pPr>
        <w:rPr>
          <w:del w:id="118" w:author="Jamelle Fletcher" w:date="2017-07-27T01:44:00Z"/>
        </w:rPr>
      </w:pPr>
      <w:del w:id="119" w:author="Jamelle Fletcher" w:date="2017-07-27T01:44:00Z">
        <w:r w:rsidDel="00CE43D1">
          <w:delText xml:space="preserve"> </w:delText>
        </w:r>
        <w:r w:rsidR="007067F9" w:rsidDel="00CE43D1">
          <w:delText xml:space="preserve"> </w:delText>
        </w:r>
        <w:r w:rsidR="00E34FEF" w:rsidDel="00CE43D1">
          <w:br w:type="page"/>
        </w:r>
      </w:del>
    </w:p>
    <w:p w14:paraId="38B786E2" w14:textId="09FEC647" w:rsidR="00940FF7" w:rsidDel="00C34B30" w:rsidRDefault="00940FF7" w:rsidP="00940FF7">
      <w:pPr>
        <w:rPr>
          <w:del w:id="120" w:author="Jamelle Fletcher" w:date="2017-07-27T01:23:00Z"/>
        </w:rPr>
      </w:pPr>
      <w:del w:id="121" w:author="Jamelle Fletcher" w:date="2017-07-27T01:23:00Z">
        <w:r w:rsidDel="00C34B30">
          <w:delText>knowing a person has my learning ability in mind. I’m always on time, postivie attitude.</w:delText>
        </w:r>
      </w:del>
    </w:p>
    <w:p w14:paraId="73BE5DC5" w14:textId="3AD3F768" w:rsidR="00E34FEF" w:rsidDel="00C34B30" w:rsidRDefault="00940FF7" w:rsidP="00940FF7">
      <w:pPr>
        <w:rPr>
          <w:del w:id="122" w:author="Jamelle Fletcher" w:date="2017-07-27T01:23:00Z"/>
        </w:rPr>
      </w:pPr>
      <w:del w:id="123" w:author="Jamelle Fletcher" w:date="2017-07-27T01:23:00Z">
        <w:r w:rsidDel="00C34B30">
          <w:delText>Althought</w:delText>
        </w:r>
        <w:r w:rsidR="005C59A4" w:rsidDel="00C34B30">
          <w:delText>,</w:delText>
        </w:r>
        <w:r w:rsidDel="00C34B30">
          <w:delText xml:space="preserve"> I have had pe</w:delText>
        </w:r>
        <w:r w:rsidR="005C59A4" w:rsidDel="00C34B30">
          <w:delText>ople to mis judge me for</w:delText>
        </w:r>
        <w:r w:rsidDel="00C34B30">
          <w:delText xml:space="preserve"> being stand offive</w:delText>
        </w:r>
        <w:r w:rsidR="005C59A4" w:rsidDel="00C34B30">
          <w:delText>. I still seem to</w:delText>
        </w:r>
        <w:r w:rsidDel="00C34B30">
          <w:delText xml:space="preserve"> still</w:delText>
        </w:r>
        <w:r w:rsidR="0097568E" w:rsidDel="00C34B30">
          <w:delText xml:space="preserve"> to</w:delText>
        </w:r>
        <w:r w:rsidDel="00C34B30">
          <w:delText xml:space="preserve"> be a people person. Once you get to know me you will be pleased,</w:delText>
        </w:r>
        <w:r w:rsidR="00E34FEF" w:rsidDel="00C34B30">
          <w:delText xml:space="preserve"> happy</w:delText>
        </w:r>
      </w:del>
    </w:p>
    <w:p w14:paraId="69204E51" w14:textId="33FC6851" w:rsidR="00A9751C" w:rsidRPr="00940FF7" w:rsidRDefault="00E34FEF" w:rsidP="008B53E5">
      <w:pPr>
        <w:ind w:left="720"/>
        <w:pPrChange w:id="124" w:author="Jamelle Fletcher" w:date="2017-08-13T19:29:00Z">
          <w:pPr/>
        </w:pPrChange>
      </w:pPr>
      <w:del w:id="125" w:author="Jamelle Fletcher" w:date="2017-07-27T01:23:00Z">
        <w:r w:rsidDel="00C34B30">
          <w:br w:type="page"/>
        </w:r>
        <w:r w:rsidR="00794AFA" w:rsidRPr="00794AFA" w:rsidDel="00C34B30">
          <w:delText>ager to know why you selected me for this program.   See how I can use what I already know to bring together what this program has taught me to use to show I’ m an excellent  hygienist once selected.</w:delText>
        </w:r>
        <w:r w:rsidR="0097568E" w:rsidDel="00C34B30">
          <w:delText>.</w:delText>
        </w:r>
      </w:del>
    </w:p>
    <w:sectPr w:rsidR="00A9751C" w:rsidRPr="00940F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Tung Phung" w:date="2017-07-25T06:54:00Z" w:initials="TP">
    <w:p w14:paraId="17696E18" w14:textId="77777777" w:rsidR="006C5EF4" w:rsidRDefault="006C5EF4">
      <w:pPr>
        <w:pStyle w:val="CommentText"/>
      </w:pPr>
      <w:r>
        <w:rPr>
          <w:rStyle w:val="CommentReference"/>
        </w:rPr>
        <w:annotationRef/>
      </w:r>
      <w:r>
        <w:t>These are good points, but very sudden and you need to set out an introduction and also there are ideas in the paragraph the next paragraph you didn’t lead into.</w:t>
      </w:r>
    </w:p>
  </w:comment>
  <w:comment w:id="117" w:author="Tung Phung" w:date="2017-07-25T07:00:00Z" w:initials="TP">
    <w:p w14:paraId="42B13B14" w14:textId="77777777" w:rsidR="006C5EF4" w:rsidRDefault="006C5EF4">
      <w:pPr>
        <w:pStyle w:val="CommentText"/>
      </w:pPr>
      <w:r>
        <w:rPr>
          <w:rStyle w:val="CommentReference"/>
        </w:rPr>
        <w:annotationRef/>
      </w:r>
      <w:r>
        <w:t xml:space="preserve">The rest of the essay I think the ideas are good, but you need to stop saying “For Example” to show something. You can do that once if you want, but otherwise you could just say something.  I’ve had lots of experience with young uncooperative patients. Everything else is rambling. Shorten it.  This applies to the second paragraph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96E18" w15:done="0"/>
  <w15:commentEx w15:paraId="42B13B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lle Fletcher">
    <w15:presenceInfo w15:providerId="None" w15:userId="Jamelle Flet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BC"/>
    <w:rsid w:val="000014D0"/>
    <w:rsid w:val="00051E56"/>
    <w:rsid w:val="00064307"/>
    <w:rsid w:val="00067035"/>
    <w:rsid w:val="00144C0E"/>
    <w:rsid w:val="001F0EBC"/>
    <w:rsid w:val="00412DEB"/>
    <w:rsid w:val="0057680A"/>
    <w:rsid w:val="005C02ED"/>
    <w:rsid w:val="005C59A4"/>
    <w:rsid w:val="006C5EF4"/>
    <w:rsid w:val="007067F9"/>
    <w:rsid w:val="0074039F"/>
    <w:rsid w:val="00794AFA"/>
    <w:rsid w:val="008B53E5"/>
    <w:rsid w:val="00940FF7"/>
    <w:rsid w:val="0097568E"/>
    <w:rsid w:val="00A9751C"/>
    <w:rsid w:val="00B25D4B"/>
    <w:rsid w:val="00B602C4"/>
    <w:rsid w:val="00B96811"/>
    <w:rsid w:val="00C34B30"/>
    <w:rsid w:val="00C6636D"/>
    <w:rsid w:val="00C816AC"/>
    <w:rsid w:val="00CC1103"/>
    <w:rsid w:val="00CC12DB"/>
    <w:rsid w:val="00CE43D1"/>
    <w:rsid w:val="00D4108F"/>
    <w:rsid w:val="00E34FEF"/>
    <w:rsid w:val="00F3772A"/>
    <w:rsid w:val="00F40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ED350"/>
  <w15:docId w15:val="{3BFC201B-01A1-4722-9200-B9FED30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5EF4"/>
    <w:rPr>
      <w:sz w:val="18"/>
      <w:szCs w:val="18"/>
    </w:rPr>
  </w:style>
  <w:style w:type="paragraph" w:styleId="CommentText">
    <w:name w:val="annotation text"/>
    <w:basedOn w:val="Normal"/>
    <w:link w:val="CommentTextChar"/>
    <w:uiPriority w:val="99"/>
    <w:semiHidden/>
    <w:unhideWhenUsed/>
    <w:rsid w:val="006C5EF4"/>
    <w:pPr>
      <w:spacing w:line="240" w:lineRule="auto"/>
    </w:pPr>
    <w:rPr>
      <w:sz w:val="24"/>
      <w:szCs w:val="24"/>
    </w:rPr>
  </w:style>
  <w:style w:type="character" w:customStyle="1" w:styleId="CommentTextChar">
    <w:name w:val="Comment Text Char"/>
    <w:basedOn w:val="DefaultParagraphFont"/>
    <w:link w:val="CommentText"/>
    <w:uiPriority w:val="99"/>
    <w:semiHidden/>
    <w:rsid w:val="006C5EF4"/>
    <w:rPr>
      <w:sz w:val="24"/>
      <w:szCs w:val="24"/>
    </w:rPr>
  </w:style>
  <w:style w:type="paragraph" w:styleId="CommentSubject">
    <w:name w:val="annotation subject"/>
    <w:basedOn w:val="CommentText"/>
    <w:next w:val="CommentText"/>
    <w:link w:val="CommentSubjectChar"/>
    <w:uiPriority w:val="99"/>
    <w:semiHidden/>
    <w:unhideWhenUsed/>
    <w:rsid w:val="006C5EF4"/>
    <w:rPr>
      <w:b/>
      <w:bCs/>
      <w:sz w:val="20"/>
      <w:szCs w:val="20"/>
    </w:rPr>
  </w:style>
  <w:style w:type="character" w:customStyle="1" w:styleId="CommentSubjectChar">
    <w:name w:val="Comment Subject Char"/>
    <w:basedOn w:val="CommentTextChar"/>
    <w:link w:val="CommentSubject"/>
    <w:uiPriority w:val="99"/>
    <w:semiHidden/>
    <w:rsid w:val="006C5EF4"/>
    <w:rPr>
      <w:b/>
      <w:bCs/>
      <w:sz w:val="20"/>
      <w:szCs w:val="20"/>
    </w:rPr>
  </w:style>
  <w:style w:type="paragraph" w:styleId="BalloonText">
    <w:name w:val="Balloon Text"/>
    <w:basedOn w:val="Normal"/>
    <w:link w:val="BalloonTextChar"/>
    <w:uiPriority w:val="99"/>
    <w:semiHidden/>
    <w:unhideWhenUsed/>
    <w:rsid w:val="006C5EF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5EF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Jamelle Fletcher</dc:creator>
  <cp:keywords/>
  <dc:description/>
  <cp:lastModifiedBy>Jamelle Fletcher</cp:lastModifiedBy>
  <cp:revision>2</cp:revision>
  <dcterms:created xsi:type="dcterms:W3CDTF">2017-08-13T23:53:00Z</dcterms:created>
  <dcterms:modified xsi:type="dcterms:W3CDTF">2017-08-13T23:53:00Z</dcterms:modified>
</cp:coreProperties>
</file>